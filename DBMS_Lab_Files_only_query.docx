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E237" w14:textId="231E7149" w:rsidR="00C57474" w:rsidRPr="00EE77C9" w:rsidRDefault="00C57474" w:rsidP="00EE77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3ED1788" w14:textId="12261C5D" w:rsidR="002F3306" w:rsidRPr="00EE77C9" w:rsidRDefault="002F3306" w:rsidP="00C57474">
      <w:pPr>
        <w:jc w:val="center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tbl>
      <w:tblPr>
        <w:tblpPr w:leftFromText="180" w:rightFromText="180" w:vertAnchor="page" w:horzAnchor="page" w:tblpX="571" w:tblpY="2836"/>
        <w:tblW w:w="1103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5109"/>
        <w:gridCol w:w="1902"/>
        <w:gridCol w:w="1698"/>
        <w:gridCol w:w="1556"/>
      </w:tblGrid>
      <w:tr w:rsidR="008B5BB8" w:rsidRPr="00EE77C9" w14:paraId="2C325CE5" w14:textId="77777777" w:rsidTr="00FF7A98">
        <w:trPr>
          <w:trHeight w:val="1292"/>
          <w:tblHeader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8635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5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6E74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Practical Title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C31C2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9C3F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FDC48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Page No.</w:t>
            </w:r>
          </w:p>
        </w:tc>
      </w:tr>
      <w:tr w:rsidR="008B5BB8" w:rsidRPr="00EE77C9" w14:paraId="31AE9AEC" w14:textId="77777777" w:rsidTr="00FF7A98">
        <w:trPr>
          <w:trHeight w:val="1369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229383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7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81C5A9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Install and Set Up MySQL. Create Database and Table for Employee Details. Perform INSERT &amp; DELETE.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88994C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6DB53A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7CE5564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14C72AFB" w14:textId="77777777" w:rsidTr="00390702">
        <w:trPr>
          <w:trHeight w:val="1002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0F0D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2BDA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Create Student Table. Perform INSERT, UPDATE, DELETE, and SELECT Operations.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4AFF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FBC4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7407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1DABB4D2" w14:textId="77777777" w:rsidTr="00FF7A98">
        <w:trPr>
          <w:trHeight w:val="983"/>
          <w:tblCellSpacing w:w="15" w:type="dxa"/>
        </w:trPr>
        <w:tc>
          <w:tcPr>
            <w:tcW w:w="72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C88B2B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079" w:type="dxa"/>
            <w:tcBorders>
              <w:right w:val="single" w:sz="4" w:space="0" w:color="auto"/>
            </w:tcBorders>
            <w:vAlign w:val="center"/>
            <w:hideMark/>
          </w:tcPr>
          <w:p w14:paraId="238FBC00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Create Employee Table with Data Types. Insert Data and Perform Queries.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2C1B7F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27CCA0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right w:val="single" w:sz="4" w:space="0" w:color="auto"/>
            </w:tcBorders>
            <w:vAlign w:val="center"/>
            <w:hideMark/>
          </w:tcPr>
          <w:p w14:paraId="48E1E8C5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72253D1F" w14:textId="77777777" w:rsidTr="00390702">
        <w:trPr>
          <w:trHeight w:val="1369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449B4D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07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06CFF5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Create Employee Table with Constraints (Primary Key, Foreign Key, Unique). Test with Valid/Invalid Data.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64D4EE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4969A7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467188A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78B911B1" w14:textId="77777777" w:rsidTr="00390702">
        <w:trPr>
          <w:trHeight w:val="1390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A6CA0C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07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A1E489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Create Customer Table with NOT NULL, CHECK, DEFAULT Constraints. Test with Valid/Invalid Data.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91BC3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3ABFF7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E31C14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3983FAAA" w14:textId="77777777" w:rsidTr="00390702">
        <w:trPr>
          <w:trHeight w:val="1369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E898C0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07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C38FBDA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 DDL and DML Commands. Perform Insert, Update, Delete, and Data Retrieval Using SELECT Queries.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22CF02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C6076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BBD5573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008FE5E4" w14:textId="77777777" w:rsidTr="00390702">
        <w:trPr>
          <w:trHeight w:val="1002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341617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07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4402B06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Create Sales Table. Use Aggregate Functions: COUNT, SUM, AVG, MIN, MAX.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F67A2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F7A59F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8996A4E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B5BB8" w:rsidRPr="00EE77C9" w14:paraId="246CCF8C" w14:textId="77777777" w:rsidTr="00390702">
        <w:trPr>
          <w:trHeight w:val="983"/>
          <w:tblCellSpacing w:w="15" w:type="dxa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0E1B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0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F713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E77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 INNER JOIN, LEFT JOIN, and RIGHT JOIN on Customers and Orders Tables.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945D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B124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B8791" w14:textId="77777777" w:rsidR="008B5BB8" w:rsidRPr="00EE77C9" w:rsidRDefault="008B5BB8" w:rsidP="008B5B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B23A99D" w14:textId="6EA047DF" w:rsidR="00813CA5" w:rsidRPr="00EE77C9" w:rsidRDefault="002F3306" w:rsidP="00C062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45EC488" w14:textId="3A5FE8DD" w:rsidR="00813CA5" w:rsidRPr="00EE77C9" w:rsidRDefault="00813CA5" w:rsidP="00E85C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</w:t>
      </w:r>
      <w:r w:rsidR="00EE77C9" w:rsidRPr="00EE77C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:-</w:t>
      </w:r>
      <w:r w:rsidRPr="00EE77C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 </w:t>
      </w:r>
    </w:p>
    <w:p w14:paraId="2C538613" w14:textId="22E50FA9" w:rsidR="00813CA5" w:rsidRPr="00EE77C9" w:rsidRDefault="00813CA5" w:rsidP="00813C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5D486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AIM :-</w:t>
      </w:r>
      <w:r w:rsidRPr="00EE77C9">
        <w:rPr>
          <w:rFonts w:ascii="Times New Roman" w:hAnsi="Times New Roman" w:cs="Times New Roman"/>
          <w:sz w:val="24"/>
          <w:szCs w:val="24"/>
        </w:rPr>
        <w:t xml:space="preserve"> Install and set up MySQL. Create a database and a table to store employee details.</w:t>
      </w:r>
    </w:p>
    <w:p w14:paraId="1826FFDC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</w:p>
    <w:p w14:paraId="2B3252F8" w14:textId="77777777" w:rsidR="005E600F" w:rsidRPr="00EE77C9" w:rsidRDefault="005E600F" w:rsidP="005E60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INSERTION  :-</w:t>
      </w:r>
    </w:p>
    <w:p w14:paraId="44A5C8D6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</w:p>
    <w:p w14:paraId="2716A44B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DATABASE PRACTICAL1;</w:t>
      </w:r>
    </w:p>
    <w:p w14:paraId="2AA98FF6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USE PRACTICAL1;</w:t>
      </w:r>
    </w:p>
    <w:p w14:paraId="4604AB7B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EMPLOYEE(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id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primary key,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name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(50) not null,</w:t>
      </w:r>
      <w:r w:rsidRPr="00EE77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position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salary decimal(10,2),</w:t>
      </w:r>
      <w:r w:rsidRPr="00EE77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14:paraId="3C3362BA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1A5F59A2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insert into EMPLOYEE (name,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position,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</w:t>
      </w:r>
    </w:p>
    <w:p w14:paraId="56FE4A15" w14:textId="10572E4E" w:rsidR="005E600F" w:rsidRPr="00EE77C9" w:rsidRDefault="00C57474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</w:t>
      </w:r>
      <w:r w:rsidRPr="00EE77C9">
        <w:rPr>
          <w:rFonts w:ascii="Times New Roman" w:hAnsi="Times New Roman" w:cs="Times New Roman"/>
          <w:sz w:val="24"/>
          <w:szCs w:val="24"/>
        </w:rPr>
        <w:br/>
        <w:t>('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r w:rsidR="005E600F" w:rsidRPr="00EE77C9">
        <w:rPr>
          <w:rFonts w:ascii="Times New Roman" w:hAnsi="Times New Roman" w:cs="Times New Roman"/>
          <w:sz w:val="24"/>
          <w:szCs w:val="24"/>
        </w:rPr>
        <w:t>', 'COMPUTER', '</w:t>
      </w:r>
      <w:r w:rsidR="00896E0B" w:rsidRPr="00EE77C9">
        <w:rPr>
          <w:rFonts w:ascii="Times New Roman" w:hAnsi="Times New Roman" w:cs="Times New Roman"/>
          <w:sz w:val="24"/>
          <w:szCs w:val="24"/>
        </w:rPr>
        <w:t>MANAGER</w:t>
      </w:r>
      <w:r w:rsidR="005E600F" w:rsidRPr="00EE77C9">
        <w:rPr>
          <w:rFonts w:ascii="Times New Roman" w:hAnsi="Times New Roman" w:cs="Times New Roman"/>
          <w:sz w:val="24"/>
          <w:szCs w:val="24"/>
        </w:rPr>
        <w:t>', '10000.00', '2020-03-04'),</w:t>
      </w:r>
      <w:r w:rsidR="005E600F" w:rsidRPr="00EE77C9">
        <w:rPr>
          <w:rFonts w:ascii="Times New Roman" w:hAnsi="Times New Roman" w:cs="Times New Roman"/>
          <w:sz w:val="24"/>
          <w:szCs w:val="24"/>
        </w:rPr>
        <w:br/>
        <w:t>('ALEX', 'CYBER', 'MANAGER', '10000.00', '2020-03-04'),</w:t>
      </w:r>
      <w:r w:rsidR="005E600F" w:rsidRPr="00EE77C9">
        <w:rPr>
          <w:rFonts w:ascii="Times New Roman" w:hAnsi="Times New Roman" w:cs="Times New Roman"/>
          <w:sz w:val="24"/>
          <w:szCs w:val="24"/>
        </w:rPr>
        <w:br/>
        <w:t>('ROBIN', 'COMPUTER', 'EMPLOYEE', '1000.00', '2024-01-12'),</w:t>
      </w:r>
      <w:r w:rsidR="005E600F" w:rsidRPr="00EE77C9">
        <w:rPr>
          <w:rFonts w:ascii="Times New Roman" w:hAnsi="Times New Roman" w:cs="Times New Roman"/>
          <w:sz w:val="24"/>
          <w:szCs w:val="24"/>
        </w:rPr>
        <w:br/>
        <w:t>('WEDNESDAY', 'COMPUTER', 'EMPLOYEE', '1000.00', '2023-06-14'),</w:t>
      </w:r>
      <w:r w:rsidR="005E600F" w:rsidRPr="00EE77C9">
        <w:rPr>
          <w:rFonts w:ascii="Times New Roman" w:hAnsi="Times New Roman" w:cs="Times New Roman"/>
          <w:sz w:val="24"/>
          <w:szCs w:val="24"/>
        </w:rPr>
        <w:br/>
        <w:t>('KAILY', 'CYBER', 'EMPLOYEE', '1000.00', '2020-03-04');</w:t>
      </w:r>
    </w:p>
    <w:p w14:paraId="746CE43D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</w:p>
    <w:p w14:paraId="107CE57C" w14:textId="77777777" w:rsidR="005E600F" w:rsidRPr="00EE77C9" w:rsidRDefault="005E600F" w:rsidP="005E600F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328731A7" w14:textId="7C87A138" w:rsidR="002B1A45" w:rsidRPr="006242FB" w:rsidRDefault="002B1A45" w:rsidP="006242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B2D1F" w14:textId="77777777" w:rsidR="002B1A45" w:rsidRPr="00EE77C9" w:rsidRDefault="002B1A45" w:rsidP="002B1A4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DELETION :-</w:t>
      </w:r>
    </w:p>
    <w:p w14:paraId="638ED793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</w:p>
    <w:p w14:paraId="79F11005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DATABASE PRACTICAL1;</w:t>
      </w:r>
    </w:p>
    <w:p w14:paraId="3000860E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USE PRACTICAL1;</w:t>
      </w:r>
    </w:p>
    <w:p w14:paraId="1F2392D7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EMPLOYEE(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id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primary key,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name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(50) not null,</w:t>
      </w:r>
      <w:r w:rsidRPr="00EE77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position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salary decimal(10,2),</w:t>
      </w:r>
      <w:r w:rsidRPr="00EE77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date not null);</w:t>
      </w:r>
      <w:r w:rsidRPr="00EE77C9">
        <w:rPr>
          <w:rFonts w:ascii="Times New Roman" w:hAnsi="Times New Roman" w:cs="Times New Roman"/>
          <w:sz w:val="24"/>
          <w:szCs w:val="24"/>
        </w:rPr>
        <w:br/>
        <w:t>select * from EMPLOYEE;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insert into EMPLOYEE (name,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position,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</w:t>
      </w:r>
    </w:p>
    <w:p w14:paraId="32C50E15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</w:t>
      </w:r>
    </w:p>
    <w:p w14:paraId="4CBA1C83" w14:textId="717343C0" w:rsidR="002B1A45" w:rsidRPr="00EE77C9" w:rsidRDefault="00D77D1B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="002B1A45" w:rsidRPr="00EE77C9">
        <w:rPr>
          <w:rFonts w:ascii="Times New Roman" w:hAnsi="Times New Roman" w:cs="Times New Roman"/>
          <w:sz w:val="24"/>
          <w:szCs w:val="24"/>
        </w:rPr>
        <w:t>', 'COMPUTER', 'MANAGER', '10000.00', '2020-03-04'),</w:t>
      </w:r>
      <w:r w:rsidR="002B1A45" w:rsidRPr="00EE77C9">
        <w:rPr>
          <w:rFonts w:ascii="Times New Roman" w:hAnsi="Times New Roman" w:cs="Times New Roman"/>
          <w:sz w:val="24"/>
          <w:szCs w:val="24"/>
        </w:rPr>
        <w:br/>
        <w:t>('ALEX', 'CYBER', 'MANAGER', '10000.00', '2020-03-04'),</w:t>
      </w:r>
      <w:r w:rsidR="002B1A45" w:rsidRPr="00EE77C9">
        <w:rPr>
          <w:rFonts w:ascii="Times New Roman" w:hAnsi="Times New Roman" w:cs="Times New Roman"/>
          <w:sz w:val="24"/>
          <w:szCs w:val="24"/>
        </w:rPr>
        <w:br/>
        <w:t>('ROBIN', 'COMPUTER', 'EMPLOYEE', '1000.00', '2024-01-12'),</w:t>
      </w:r>
      <w:r w:rsidR="002B1A45" w:rsidRPr="00EE77C9">
        <w:rPr>
          <w:rFonts w:ascii="Times New Roman" w:hAnsi="Times New Roman" w:cs="Times New Roman"/>
          <w:sz w:val="24"/>
          <w:szCs w:val="24"/>
        </w:rPr>
        <w:br/>
        <w:t>('WEDNESDAY', 'COMPUTER', 'EMPLOYEE', '1000.00', '2023-06-14'),</w:t>
      </w:r>
      <w:r w:rsidR="002B1A45" w:rsidRPr="00EE77C9">
        <w:rPr>
          <w:rFonts w:ascii="Times New Roman" w:hAnsi="Times New Roman" w:cs="Times New Roman"/>
          <w:sz w:val="24"/>
          <w:szCs w:val="24"/>
        </w:rPr>
        <w:br/>
        <w:t>('KAILY', 'CYBER', 'EMPLOYEE', '1000.00', '2020-03-04');</w:t>
      </w:r>
    </w:p>
    <w:p w14:paraId="1AE4A21D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</w:p>
    <w:p w14:paraId="502BE1D0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DELETE FROM EMPLOYEE</w:t>
      </w:r>
      <w:r w:rsidRPr="00EE77C9">
        <w:rPr>
          <w:rFonts w:ascii="Times New Roman" w:hAnsi="Times New Roman" w:cs="Times New Roman"/>
          <w:sz w:val="24"/>
          <w:szCs w:val="24"/>
        </w:rPr>
        <w:br/>
        <w:t>WHERE id = 4;</w:t>
      </w:r>
    </w:p>
    <w:p w14:paraId="3E82DA01" w14:textId="77777777" w:rsidR="002B1A45" w:rsidRPr="00EE77C9" w:rsidRDefault="002B1A45" w:rsidP="002B1A4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714AA292" w14:textId="77777777" w:rsidR="00D77D1B" w:rsidRPr="00EE77C9" w:rsidRDefault="00D77D1B" w:rsidP="00D77D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15145" w14:textId="63DD8939" w:rsidR="00ED3621" w:rsidRPr="00EE77C9" w:rsidRDefault="0005669A" w:rsidP="00D77D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</w:t>
      </w:r>
      <w:r w:rsidR="00EE77C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:-</w:t>
      </w:r>
      <w:r w:rsidRPr="00EE77C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</w:p>
    <w:p w14:paraId="241D289C" w14:textId="77777777" w:rsidR="00810A61" w:rsidRPr="00EE77C9" w:rsidRDefault="0005669A" w:rsidP="00810A61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EE77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A61" w:rsidRPr="00EE77C9">
        <w:rPr>
          <w:rFonts w:ascii="Times New Roman" w:hAnsi="Times New Roman" w:cs="Times New Roman"/>
          <w:sz w:val="24"/>
          <w:szCs w:val="24"/>
        </w:rPr>
        <w:t>Create a table for storing student information. Insert sample data and perform basic Operations: INSERT, UPDATE, DELETE, and SELECT.</w:t>
      </w:r>
    </w:p>
    <w:p w14:paraId="237402B2" w14:textId="77777777" w:rsidR="007D26A2" w:rsidRPr="00EE77C9" w:rsidRDefault="007D26A2" w:rsidP="00D77D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 xml:space="preserve">CODE FOR TABLE CREATION :- </w:t>
      </w:r>
    </w:p>
    <w:p w14:paraId="3498295A" w14:textId="77777777" w:rsidR="007D26A2" w:rsidRPr="00EE77C9" w:rsidRDefault="007D26A2" w:rsidP="007D2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72E7F" w14:textId="77777777" w:rsidR="007D26A2" w:rsidRPr="00EE77C9" w:rsidRDefault="007D26A2" w:rsidP="007D26A2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DATABASE PRACTICAL2;</w:t>
      </w:r>
    </w:p>
    <w:p w14:paraId="133F9EF2" w14:textId="77777777" w:rsidR="007D26A2" w:rsidRPr="00EE77C9" w:rsidRDefault="007D26A2" w:rsidP="007D26A2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USE PRACTICAL2;</w:t>
      </w:r>
    </w:p>
    <w:p w14:paraId="0AC17778" w14:textId="77777777" w:rsidR="007D26A2" w:rsidRPr="00EE77C9" w:rsidRDefault="007D26A2" w:rsidP="007D26A2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STUDENTS_INFO(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STUDENT_ID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primary key,</w:t>
      </w:r>
      <w:r w:rsidRPr="00EE77C9">
        <w:rPr>
          <w:rFonts w:ascii="Times New Roman" w:hAnsi="Times New Roman" w:cs="Times New Roman"/>
          <w:sz w:val="24"/>
          <w:szCs w:val="24"/>
        </w:rPr>
        <w:br/>
        <w:t>STUDENT_NAME varchar(50)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STUDENT_MAIL_ID varchar(50)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DEPARTMANT varchar(50)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JOIN_DATE date not null);</w:t>
      </w:r>
    </w:p>
    <w:p w14:paraId="3B10E9FF" w14:textId="77777777" w:rsidR="007D26A2" w:rsidRPr="00EE77C9" w:rsidRDefault="007D26A2" w:rsidP="007D26A2">
      <w:pPr>
        <w:rPr>
          <w:rFonts w:ascii="Times New Roman" w:hAnsi="Times New Roman" w:cs="Times New Roman"/>
          <w:sz w:val="24"/>
          <w:szCs w:val="24"/>
        </w:rPr>
      </w:pPr>
    </w:p>
    <w:p w14:paraId="12EDA658" w14:textId="77777777" w:rsidR="007D26A2" w:rsidRPr="00EE77C9" w:rsidRDefault="007D26A2" w:rsidP="007D26A2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STUDENTS_INFO</w:t>
      </w:r>
    </w:p>
    <w:p w14:paraId="6ADEB5A8" w14:textId="77777777" w:rsidR="00882241" w:rsidRPr="00EE77C9" w:rsidRDefault="00882241" w:rsidP="00B771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74CA1" w14:textId="77777777" w:rsidR="00486F73" w:rsidRPr="00EE77C9" w:rsidRDefault="00486F73" w:rsidP="00486F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SOME SAMPLE DATA :-</w:t>
      </w:r>
    </w:p>
    <w:p w14:paraId="7F078861" w14:textId="77777777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DATABASE PRACTICAL2;</w:t>
      </w:r>
    </w:p>
    <w:p w14:paraId="5F07F5EF" w14:textId="77777777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USE PRACTICAL2;</w:t>
      </w:r>
    </w:p>
    <w:p w14:paraId="01243CE9" w14:textId="7DA7BBAA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STUDENTS_INFO(</w:t>
      </w:r>
      <w:r w:rsidRPr="00EE77C9">
        <w:rPr>
          <w:rFonts w:ascii="Times New Roman" w:hAnsi="Times New Roman" w:cs="Times New Roman"/>
          <w:sz w:val="24"/>
          <w:szCs w:val="24"/>
        </w:rPr>
        <w:br/>
        <w:t xml:space="preserve">STUDENT_ID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primary key,</w:t>
      </w:r>
      <w:r w:rsidRPr="00EE77C9">
        <w:rPr>
          <w:rFonts w:ascii="Times New Roman" w:hAnsi="Times New Roman" w:cs="Times New Roman"/>
          <w:sz w:val="24"/>
          <w:szCs w:val="24"/>
        </w:rPr>
        <w:br/>
        <w:t>STUDENT_NAME varchar(50)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STUDENT_MAIL_ID varchar(50)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DEPARTMANT varchar(50) not null,</w:t>
      </w:r>
      <w:r w:rsidRPr="00EE77C9">
        <w:rPr>
          <w:rFonts w:ascii="Times New Roman" w:hAnsi="Times New Roman" w:cs="Times New Roman"/>
          <w:sz w:val="24"/>
          <w:szCs w:val="24"/>
        </w:rPr>
        <w:br/>
        <w:t>JOIN_DATE date not null);</w:t>
      </w:r>
    </w:p>
    <w:p w14:paraId="656F6B8F" w14:textId="0142D9D8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-- SELECT * FROM STUDENTS_INFO</w:t>
      </w:r>
    </w:p>
    <w:p w14:paraId="7E7E4C2D" w14:textId="77777777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STUDENTS_INFO (STUDENT_NAME, STUDENT_MAIL_ID, DEPARTMANT, JOIN_DATE)</w:t>
      </w:r>
    </w:p>
    <w:p w14:paraId="4E3D4485" w14:textId="77777777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</w:t>
      </w:r>
    </w:p>
    <w:p w14:paraId="1F7A8AFE" w14:textId="09116B88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('SARVESH NIRHALI', 'sarvesh.nirhali_24uce@sanjivani.edu.in', 'CSE', '2024-09-13'),</w:t>
      </w:r>
      <w:r w:rsidRPr="00EE77C9">
        <w:rPr>
          <w:rFonts w:ascii="Times New Roman" w:hAnsi="Times New Roman" w:cs="Times New Roman"/>
          <w:sz w:val="24"/>
          <w:szCs w:val="24"/>
        </w:rPr>
        <w:br/>
        <w:t>('ALEX ROY', 'alexroy@yahoo.com', 'CY', '2020-03-04'),</w:t>
      </w:r>
      <w:r w:rsidRPr="00EE77C9">
        <w:rPr>
          <w:rFonts w:ascii="Times New Roman" w:hAnsi="Times New Roman" w:cs="Times New Roman"/>
          <w:sz w:val="24"/>
          <w:szCs w:val="24"/>
        </w:rPr>
        <w:br/>
        <w:t>('ROBIN HOOD', 'robhood@google.com', 'AIML', '2024-01-12'),</w:t>
      </w:r>
      <w:r w:rsidRPr="00EE77C9">
        <w:rPr>
          <w:rFonts w:ascii="Times New Roman" w:hAnsi="Times New Roman" w:cs="Times New Roman"/>
          <w:sz w:val="24"/>
          <w:szCs w:val="24"/>
        </w:rPr>
        <w:br/>
        <w:t>('WEDNESDAY ADAM', 'wedadam@hotmail.com', 'AIDS', '2023-06-14'),</w:t>
      </w:r>
      <w:r w:rsidRPr="00EE77C9">
        <w:rPr>
          <w:rFonts w:ascii="Times New Roman" w:hAnsi="Times New Roman" w:cs="Times New Roman"/>
          <w:sz w:val="24"/>
          <w:szCs w:val="24"/>
        </w:rPr>
        <w:br/>
        <w:t>('KAILY SWIFT', 'kailyswift@example.com', 'CY', '2020-03-04');</w:t>
      </w:r>
    </w:p>
    <w:p w14:paraId="3B330299" w14:textId="2714ED29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</w:p>
    <w:p w14:paraId="2EF776A2" w14:textId="521FDF03" w:rsidR="00B87DA6" w:rsidRPr="00EE77C9" w:rsidRDefault="00B87DA6" w:rsidP="00B87DA6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STUDENTS_INFO</w:t>
      </w:r>
    </w:p>
    <w:p w14:paraId="44CB9A82" w14:textId="77777777" w:rsidR="00882241" w:rsidRPr="00EE77C9" w:rsidRDefault="00882241" w:rsidP="00882241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284F2" w14:textId="77777777" w:rsidR="0091559A" w:rsidRPr="00EE77C9" w:rsidRDefault="0091559A" w:rsidP="00882241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UPDATE THE TABLE :-</w:t>
      </w:r>
    </w:p>
    <w:p w14:paraId="5052F67B" w14:textId="77777777" w:rsidR="0091559A" w:rsidRPr="00EE77C9" w:rsidRDefault="0091559A" w:rsidP="0091559A">
      <w:pPr>
        <w:rPr>
          <w:rFonts w:ascii="Times New Roman" w:hAnsi="Times New Roman" w:cs="Times New Roman"/>
          <w:sz w:val="24"/>
          <w:szCs w:val="24"/>
        </w:rPr>
      </w:pPr>
    </w:p>
    <w:p w14:paraId="19C699DD" w14:textId="77777777" w:rsidR="0091559A" w:rsidRPr="00EE77C9" w:rsidRDefault="0091559A" w:rsidP="0091559A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STUDENTS_INFO</w:t>
      </w:r>
      <w:r w:rsidRPr="00EE77C9">
        <w:rPr>
          <w:rFonts w:ascii="Times New Roman" w:hAnsi="Times New Roman" w:cs="Times New Roman"/>
          <w:sz w:val="24"/>
          <w:szCs w:val="24"/>
        </w:rPr>
        <w:br/>
        <w:t>SET DEPARTMANT = 'BBA'</w:t>
      </w:r>
      <w:r w:rsidRPr="00EE77C9">
        <w:rPr>
          <w:rFonts w:ascii="Times New Roman" w:hAnsi="Times New Roman" w:cs="Times New Roman"/>
          <w:sz w:val="24"/>
          <w:szCs w:val="24"/>
        </w:rPr>
        <w:br/>
        <w:t>WHERE STUDENT_ID = 5;</w:t>
      </w:r>
    </w:p>
    <w:p w14:paraId="41950450" w14:textId="171A7D1C" w:rsidR="000B598F" w:rsidRDefault="0091559A" w:rsidP="00B771C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STUDENTS_INFO</w:t>
      </w:r>
    </w:p>
    <w:p w14:paraId="6761C7B7" w14:textId="77777777" w:rsidR="00B771C5" w:rsidRPr="00B771C5" w:rsidRDefault="00B771C5" w:rsidP="00B771C5">
      <w:pPr>
        <w:rPr>
          <w:rFonts w:ascii="Times New Roman" w:hAnsi="Times New Roman" w:cs="Times New Roman"/>
          <w:sz w:val="24"/>
          <w:szCs w:val="24"/>
        </w:rPr>
      </w:pPr>
    </w:p>
    <w:p w14:paraId="51810292" w14:textId="77777777" w:rsidR="000B598F" w:rsidRPr="00EE77C9" w:rsidRDefault="000B598F" w:rsidP="000B59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DELETE THE RECORD FROM THE TABLE :-</w:t>
      </w:r>
    </w:p>
    <w:p w14:paraId="5D4C8762" w14:textId="77777777" w:rsidR="000B598F" w:rsidRPr="00EE77C9" w:rsidRDefault="000B598F" w:rsidP="000B598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2AD77" w14:textId="77777777" w:rsidR="000B598F" w:rsidRPr="00EE77C9" w:rsidRDefault="000B598F" w:rsidP="000B5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DELETE FROM STUDENTS_INFO</w:t>
      </w:r>
      <w:r w:rsidRPr="00EE77C9">
        <w:rPr>
          <w:rFonts w:ascii="Times New Roman" w:hAnsi="Times New Roman" w:cs="Times New Roman"/>
          <w:sz w:val="24"/>
          <w:szCs w:val="24"/>
        </w:rPr>
        <w:br/>
        <w:t>WHERE STUDENT_ID = 3;</w:t>
      </w:r>
      <w:r w:rsidRPr="00EE77C9">
        <w:rPr>
          <w:rFonts w:ascii="Times New Roman" w:hAnsi="Times New Roman" w:cs="Times New Roman"/>
          <w:sz w:val="24"/>
          <w:szCs w:val="24"/>
        </w:rPr>
        <w:br/>
        <w:t>SELECT * FROM STUDENTS_INFO</w:t>
      </w:r>
    </w:p>
    <w:p w14:paraId="3E8036AC" w14:textId="6B093A2B" w:rsidR="00BC2AEC" w:rsidRPr="00B771C5" w:rsidRDefault="00BC2AEC" w:rsidP="00B771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1EF9E" w14:textId="77777777" w:rsidR="00BC2AEC" w:rsidRPr="00EE77C9" w:rsidRDefault="00BC2AEC" w:rsidP="00BC2AEC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INSERT A RECORD INTO THE EXESTING TABLE :-</w:t>
      </w:r>
    </w:p>
    <w:p w14:paraId="2A922989" w14:textId="77777777" w:rsidR="00BC2AEC" w:rsidRPr="00EE77C9" w:rsidRDefault="00BC2AEC" w:rsidP="00BC2AEC">
      <w:pPr>
        <w:rPr>
          <w:rFonts w:ascii="Times New Roman" w:hAnsi="Times New Roman" w:cs="Times New Roman"/>
          <w:sz w:val="24"/>
          <w:szCs w:val="24"/>
        </w:rPr>
      </w:pPr>
    </w:p>
    <w:p w14:paraId="44503BE5" w14:textId="77777777" w:rsidR="00BC2AEC" w:rsidRPr="00EE77C9" w:rsidRDefault="00BC2AEC" w:rsidP="00BC2AE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STUDENTS_INFO (STUDENT_ID, STUDENT_NAME, STUDENT_MAIL_ID, DEPARTMANT, JOIN_DATE)</w:t>
      </w:r>
    </w:p>
    <w:p w14:paraId="551692D6" w14:textId="77777777" w:rsidR="00BC2AEC" w:rsidRPr="00EE77C9" w:rsidRDefault="00BC2AEC" w:rsidP="00BC2AE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</w:t>
      </w:r>
    </w:p>
    <w:p w14:paraId="5E0C02FE" w14:textId="77777777" w:rsidR="00BC2AEC" w:rsidRPr="00EE77C9" w:rsidRDefault="00BC2AEC" w:rsidP="00BC2AE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('3', 'SURAT ADAM', 'broosuratdumb@example.com', 'AIML', '2024-12-28');</w:t>
      </w:r>
    </w:p>
    <w:p w14:paraId="0DDBAFA8" w14:textId="77777777" w:rsidR="00BC2AEC" w:rsidRPr="00EE77C9" w:rsidRDefault="00BC2AEC" w:rsidP="00BC2AEC">
      <w:pPr>
        <w:rPr>
          <w:rFonts w:ascii="Times New Roman" w:hAnsi="Times New Roman" w:cs="Times New Roman"/>
          <w:sz w:val="24"/>
          <w:szCs w:val="24"/>
        </w:rPr>
      </w:pPr>
    </w:p>
    <w:p w14:paraId="3FEE6A4B" w14:textId="77777777" w:rsidR="00BC2AEC" w:rsidRPr="00EE77C9" w:rsidRDefault="00BC2AEC" w:rsidP="00BC2AE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STUDENTS_INFO</w:t>
      </w:r>
    </w:p>
    <w:p w14:paraId="387083CE" w14:textId="77777777" w:rsidR="00BC2AEC" w:rsidRPr="00EE77C9" w:rsidRDefault="00BC2AEC" w:rsidP="00BC2A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616783" w14:textId="4831B723" w:rsidR="00BD71E7" w:rsidRPr="00EE77C9" w:rsidRDefault="00BD71E7" w:rsidP="008E40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EA4E1" w14:textId="65C234D7" w:rsidR="0005669A" w:rsidRPr="00EE77C9" w:rsidRDefault="00AF1BE1" w:rsidP="00BD71E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br w:type="page"/>
      </w:r>
    </w:p>
    <w:p w14:paraId="269A2988" w14:textId="7CC7573B" w:rsidR="000365FD" w:rsidRPr="00EE77C9" w:rsidRDefault="0005669A" w:rsidP="000365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</w:rPr>
        <w:t>Practical</w:t>
      </w:r>
      <w:r w:rsidR="00EE77C9">
        <w:rPr>
          <w:rFonts w:ascii="Times New Roman" w:hAnsi="Times New Roman" w:cs="Times New Roman"/>
          <w:b/>
          <w:bCs/>
          <w:sz w:val="32"/>
          <w:szCs w:val="32"/>
        </w:rPr>
        <w:t xml:space="preserve"> :- </w:t>
      </w:r>
      <w:r w:rsidRPr="00EE77C9">
        <w:rPr>
          <w:rFonts w:ascii="Times New Roman" w:hAnsi="Times New Roman" w:cs="Times New Roman"/>
          <w:b/>
          <w:bCs/>
          <w:sz w:val="32"/>
          <w:szCs w:val="32"/>
        </w:rPr>
        <w:t xml:space="preserve"> 3 </w:t>
      </w:r>
    </w:p>
    <w:p w14:paraId="4CDB4453" w14:textId="565C9909" w:rsidR="00FF7B85" w:rsidRPr="00EE77C9" w:rsidRDefault="00FF7B85" w:rsidP="00FF7B8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 xml:space="preserve">AIM :-  </w:t>
      </w:r>
      <w:r w:rsidRPr="00EE77C9">
        <w:rPr>
          <w:rFonts w:ascii="Times New Roman" w:hAnsi="Times New Roman" w:cs="Times New Roman"/>
          <w:sz w:val="24"/>
          <w:szCs w:val="24"/>
        </w:rPr>
        <w:t xml:space="preserve">Create a table with columns for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ActiveStatus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using different data types. Insert sample data and perform queries to manipulate and retrieve data.</w:t>
      </w:r>
    </w:p>
    <w:p w14:paraId="0B11B105" w14:textId="77777777" w:rsidR="00D915A8" w:rsidRPr="00EE77C9" w:rsidRDefault="00D915A8" w:rsidP="006A181C">
      <w:pPr>
        <w:rPr>
          <w:rFonts w:ascii="Times New Roman" w:hAnsi="Times New Roman" w:cs="Times New Roman"/>
          <w:sz w:val="24"/>
          <w:szCs w:val="24"/>
        </w:rPr>
      </w:pPr>
    </w:p>
    <w:p w14:paraId="11EC8ACB" w14:textId="18C82382" w:rsidR="00D915A8" w:rsidRPr="00EE77C9" w:rsidRDefault="00D915A8" w:rsidP="00D915A8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CREATION OF TABLE :-</w:t>
      </w:r>
    </w:p>
    <w:p w14:paraId="2BB20EBC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DATABASE PRACTICAll3;</w:t>
      </w:r>
    </w:p>
    <w:p w14:paraId="68EC0AE6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USE PRACTICAll3;</w:t>
      </w:r>
    </w:p>
    <w:p w14:paraId="426B1A22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21D65881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70E11A6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Name VARCHAR(100),</w:t>
      </w:r>
    </w:p>
    <w:p w14:paraId="31C7DD67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Salary DECIMAL(10, 2),</w:t>
      </w:r>
    </w:p>
    <w:p w14:paraId="5B8598ED" w14:textId="77777777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E67ECF7" w14:textId="2543ACFB" w:rsidR="00396AA5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ActiveStatus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BOOLEAN);</w:t>
      </w:r>
    </w:p>
    <w:p w14:paraId="4CA0CE00" w14:textId="43FA88EF" w:rsidR="00D915A8" w:rsidRPr="00EE77C9" w:rsidRDefault="00396AA5" w:rsidP="00396AA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select*FROM Employees</w:t>
      </w:r>
    </w:p>
    <w:p w14:paraId="63F98D0C" w14:textId="77777777" w:rsidR="001437E3" w:rsidRPr="00EE77C9" w:rsidRDefault="001437E3" w:rsidP="00396AA5">
      <w:pPr>
        <w:rPr>
          <w:rFonts w:ascii="Times New Roman" w:hAnsi="Times New Roman" w:cs="Times New Roman"/>
          <w:sz w:val="24"/>
          <w:szCs w:val="24"/>
        </w:rPr>
      </w:pPr>
    </w:p>
    <w:p w14:paraId="0D9A3C1B" w14:textId="79AC7574" w:rsidR="001437E3" w:rsidRPr="008E40A4" w:rsidRDefault="001437E3" w:rsidP="008E40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F292C" w14:textId="77777777" w:rsidR="00BD71E7" w:rsidRPr="00EE77C9" w:rsidRDefault="00BD71E7" w:rsidP="00BD71E7">
      <w:pPr>
        <w:spacing w:line="25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6BCAF" w14:textId="77777777" w:rsidR="00650005" w:rsidRPr="00EE77C9" w:rsidRDefault="00650005" w:rsidP="00BD71E7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INSERTION OF SAMPLE DATA :-</w:t>
      </w:r>
    </w:p>
    <w:p w14:paraId="7D9159A4" w14:textId="77777777" w:rsidR="00650005" w:rsidRPr="00EE77C9" w:rsidRDefault="00650005" w:rsidP="00650005">
      <w:pPr>
        <w:rPr>
          <w:rFonts w:ascii="Times New Roman" w:hAnsi="Times New Roman" w:cs="Times New Roman"/>
          <w:sz w:val="24"/>
          <w:szCs w:val="24"/>
        </w:rPr>
      </w:pPr>
    </w:p>
    <w:p w14:paraId="4C28E123" w14:textId="77777777" w:rsidR="00650005" w:rsidRPr="00EE77C9" w:rsidRDefault="00650005" w:rsidP="0065000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ActiveStatus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</w:t>
      </w:r>
    </w:p>
    <w:p w14:paraId="5751DF98" w14:textId="77777777" w:rsidR="00650005" w:rsidRPr="00EE77C9" w:rsidRDefault="00650005" w:rsidP="0065000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</w:t>
      </w:r>
    </w:p>
    <w:p w14:paraId="7AFBA8ED" w14:textId="5881E9B3" w:rsidR="00650005" w:rsidRPr="00EE77C9" w:rsidRDefault="00650005" w:rsidP="00650005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(10</w:t>
      </w:r>
      <w:r w:rsidR="00BD71E7" w:rsidRPr="00EE77C9">
        <w:rPr>
          <w:rFonts w:ascii="Times New Roman" w:hAnsi="Times New Roman" w:cs="Times New Roman"/>
          <w:sz w:val="24"/>
          <w:szCs w:val="24"/>
        </w:rPr>
        <w:t>1, '</w:t>
      </w:r>
      <w:proofErr w:type="spellStart"/>
      <w:r w:rsidR="00BD71E7"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="00BD71E7" w:rsidRPr="00EE7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1E7" w:rsidRPr="00EE77C9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', '85000.00', '2023-02-18', TRUE),</w:t>
      </w:r>
      <w:r w:rsidRPr="00EE77C9">
        <w:rPr>
          <w:rFonts w:ascii="Times New Roman" w:hAnsi="Times New Roman" w:cs="Times New Roman"/>
          <w:sz w:val="24"/>
          <w:szCs w:val="24"/>
        </w:rPr>
        <w:br/>
        <w:t>(102, 'Avery Knight', 55000.00, '2020-06-15', FALSE),</w:t>
      </w:r>
      <w:r w:rsidRPr="00EE77C9">
        <w:rPr>
          <w:rFonts w:ascii="Times New Roman" w:hAnsi="Times New Roman" w:cs="Times New Roman"/>
          <w:sz w:val="24"/>
          <w:szCs w:val="24"/>
        </w:rPr>
        <w:br/>
        <w:t>(103, 'Lena Brooks', 62000.50, '2019-03-10', TRUE),</w:t>
      </w:r>
      <w:r w:rsidRPr="00EE77C9">
        <w:rPr>
          <w:rFonts w:ascii="Times New Roman" w:hAnsi="Times New Roman" w:cs="Times New Roman"/>
          <w:sz w:val="24"/>
          <w:szCs w:val="24"/>
        </w:rPr>
        <w:br/>
        <w:t>(104, 'Kai Thornton', 48000.75, '2021-01-25', FALSE),</w:t>
      </w:r>
      <w:r w:rsidRPr="00EE77C9">
        <w:rPr>
          <w:rFonts w:ascii="Times New Roman" w:hAnsi="Times New Roman" w:cs="Times New Roman"/>
          <w:sz w:val="24"/>
          <w:szCs w:val="24"/>
        </w:rPr>
        <w:br/>
        <w:t>(105, 'Zane Holloway', 75000.00, '2018-11-01', TRUE),</w:t>
      </w:r>
      <w:r w:rsidRPr="00EE77C9">
        <w:rPr>
          <w:rFonts w:ascii="Times New Roman" w:hAnsi="Times New Roman" w:cs="Times New Roman"/>
          <w:sz w:val="24"/>
          <w:szCs w:val="24"/>
        </w:rPr>
        <w:br/>
        <w:t>(106, 'Nova Chandler', 51000.00, '2022-08-20', FALSE);</w:t>
      </w:r>
    </w:p>
    <w:p w14:paraId="238C7CB8" w14:textId="77777777" w:rsidR="00650005" w:rsidRPr="00EE77C9" w:rsidRDefault="00650005" w:rsidP="00650005">
      <w:pPr>
        <w:rPr>
          <w:rFonts w:ascii="Times New Roman" w:hAnsi="Times New Roman" w:cs="Times New Roman"/>
          <w:sz w:val="24"/>
          <w:szCs w:val="24"/>
        </w:rPr>
      </w:pPr>
    </w:p>
    <w:p w14:paraId="28ADDF38" w14:textId="1FA7F904" w:rsidR="00D915A8" w:rsidRPr="00DE04A3" w:rsidRDefault="00650005" w:rsidP="00DE04A3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</w:t>
      </w:r>
      <w:r w:rsidR="008E40A4">
        <w:rPr>
          <w:rFonts w:ascii="Times New Roman" w:hAnsi="Times New Roman" w:cs="Times New Roman"/>
          <w:sz w:val="24"/>
          <w:szCs w:val="24"/>
        </w:rPr>
        <w:t>;</w:t>
      </w:r>
    </w:p>
    <w:p w14:paraId="18F88103" w14:textId="77777777" w:rsidR="006A181C" w:rsidRPr="00EE77C9" w:rsidRDefault="006A181C" w:rsidP="000566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6C11B" w14:textId="3232B070" w:rsidR="00A97E11" w:rsidRPr="00EE77C9" w:rsidRDefault="00A97E11" w:rsidP="00A97E11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CODE FOR PERFORMING QUERIES TO MANIPULATE AND RETRIEVE DATA :-</w:t>
      </w:r>
    </w:p>
    <w:p w14:paraId="3D85CD3F" w14:textId="77777777" w:rsidR="005E32A2" w:rsidRPr="00EE77C9" w:rsidRDefault="005E32A2" w:rsidP="005E32A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D08F" w14:textId="78298A3F" w:rsidR="00A97E11" w:rsidRPr="00EE77C9" w:rsidRDefault="00A97E11" w:rsidP="00A97E1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Employees</w:t>
      </w:r>
    </w:p>
    <w:p w14:paraId="24ABA542" w14:textId="5731236A" w:rsidR="0005669A" w:rsidRPr="00DE04A3" w:rsidRDefault="0005669A" w:rsidP="00DE04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A8D77" w14:textId="5F5650C3" w:rsidR="007260CD" w:rsidRPr="00EE77C9" w:rsidRDefault="007260CD" w:rsidP="007260C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Employees WHERE Salary &gt; 60000 ;</w:t>
      </w:r>
    </w:p>
    <w:p w14:paraId="27D3C514" w14:textId="5F0C87E3" w:rsidR="00680510" w:rsidRPr="00EE77C9" w:rsidRDefault="00680510" w:rsidP="00DE04A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388AD" w14:textId="2F1B87EB" w:rsidR="002315E5" w:rsidRPr="00EE77C9" w:rsidRDefault="009966C1" w:rsidP="00DE0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2315E5" w:rsidRPr="00EE77C9"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 w:rsidR="002315E5" w:rsidRPr="00EE77C9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="002315E5" w:rsidRPr="00EE77C9">
        <w:rPr>
          <w:rFonts w:ascii="Times New Roman" w:hAnsi="Times New Roman" w:cs="Times New Roman"/>
          <w:sz w:val="24"/>
          <w:szCs w:val="24"/>
        </w:rPr>
        <w:t xml:space="preserve"> &lt; '2022-08-20';</w:t>
      </w:r>
    </w:p>
    <w:p w14:paraId="5E20B64B" w14:textId="47A3E016" w:rsidR="00680510" w:rsidRPr="00DE04A3" w:rsidRDefault="00680510" w:rsidP="00DE04A3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722E6" w14:textId="5DB1A04C" w:rsidR="00F71972" w:rsidRPr="00EE77C9" w:rsidRDefault="00E936F7" w:rsidP="00680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71972" w:rsidRPr="00EE77C9">
        <w:rPr>
          <w:rFonts w:ascii="Times New Roman" w:hAnsi="Times New Roman" w:cs="Times New Roman"/>
          <w:b/>
          <w:bCs/>
          <w:sz w:val="24"/>
          <w:szCs w:val="24"/>
        </w:rPr>
        <w:t>UPDATE Employees</w:t>
      </w:r>
    </w:p>
    <w:p w14:paraId="5E328F4B" w14:textId="77777777" w:rsidR="00F71972" w:rsidRPr="00EE77C9" w:rsidRDefault="00F71972" w:rsidP="00F71972">
      <w:pPr>
        <w:ind w:left="720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SET Salary = 58000.00</w:t>
      </w:r>
    </w:p>
    <w:p w14:paraId="045C932E" w14:textId="77A1B302" w:rsidR="00F71972" w:rsidRPr="00EE77C9" w:rsidRDefault="00680510" w:rsidP="00680510">
      <w:pPr>
        <w:ind w:left="720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6E870088" w14:textId="77777777" w:rsidR="00F71972" w:rsidRPr="00EE77C9" w:rsidRDefault="00F71972" w:rsidP="00F71972">
      <w:pPr>
        <w:ind w:left="720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Name, Salary</w:t>
      </w:r>
    </w:p>
    <w:p w14:paraId="4C2C63C8" w14:textId="77777777" w:rsidR="00F71972" w:rsidRPr="00EE77C9" w:rsidRDefault="00F71972" w:rsidP="00F71972">
      <w:pPr>
        <w:ind w:left="720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FROM EMPLOYEES</w:t>
      </w:r>
    </w:p>
    <w:p w14:paraId="3415B064" w14:textId="2B6FB5E4" w:rsidR="00E936F7" w:rsidRPr="00EE77C9" w:rsidRDefault="00F71972" w:rsidP="00680510">
      <w:pPr>
        <w:ind w:left="720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104;</w:t>
      </w:r>
    </w:p>
    <w:p w14:paraId="536D127C" w14:textId="544BB6D4" w:rsidR="00680510" w:rsidRPr="0054266B" w:rsidRDefault="00680510" w:rsidP="00542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EBAD7" w14:textId="77777777" w:rsidR="009A1E27" w:rsidRPr="00EE77C9" w:rsidRDefault="009A1E27" w:rsidP="009A1E2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5EFF8" w14:textId="429434FA" w:rsidR="00744F44" w:rsidRPr="00EE77C9" w:rsidRDefault="00066326" w:rsidP="005E76E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ins w:id="0" w:author="Microsoft Word" w:date="2025-04-10T01:34:00Z">
        <w:r w:rsidRPr="00EE77C9">
          <w:rPr>
            <w:rFonts w:ascii="Times New Roman" w:hAnsi="Times New Roman" w:cs="Times New Roman"/>
            <w:b/>
            <w:bCs/>
            <w:sz w:val="24"/>
            <w:szCs w:val="24"/>
          </w:rPr>
          <w:t>5.</w:t>
        </w:r>
      </w:ins>
      <w:r w:rsidR="00744F44" w:rsidRPr="00EE77C9">
        <w:rPr>
          <w:rFonts w:ascii="Times New Roman" w:hAnsi="Times New Roman" w:cs="Times New Roman"/>
          <w:b/>
          <w:bCs/>
          <w:sz w:val="24"/>
          <w:szCs w:val="24"/>
        </w:rPr>
        <w:t>UPDATE Employees</w:t>
      </w:r>
    </w:p>
    <w:p w14:paraId="2543EEFD" w14:textId="5D0B1312" w:rsidR="00744F44" w:rsidRPr="00EE77C9" w:rsidRDefault="005E76E8" w:rsidP="005E76E8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   </w:t>
      </w:r>
      <w:r w:rsidR="00744F44" w:rsidRPr="00EE77C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744F44" w:rsidRPr="00EE77C9">
        <w:rPr>
          <w:rFonts w:ascii="Times New Roman" w:hAnsi="Times New Roman" w:cs="Times New Roman"/>
          <w:sz w:val="24"/>
          <w:szCs w:val="24"/>
        </w:rPr>
        <w:t>ActiveStatus</w:t>
      </w:r>
      <w:proofErr w:type="spellEnd"/>
      <w:r w:rsidR="00744F44" w:rsidRPr="00EE77C9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B62886D" w14:textId="43F1307D" w:rsidR="00744F44" w:rsidRPr="00EE77C9" w:rsidRDefault="005E76E8" w:rsidP="005E7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   </w:t>
      </w:r>
      <w:r w:rsidR="00744F44"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744F44"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744F44" w:rsidRPr="00EE77C9">
        <w:rPr>
          <w:rFonts w:ascii="Times New Roman" w:hAnsi="Times New Roman" w:cs="Times New Roman"/>
          <w:sz w:val="24"/>
          <w:szCs w:val="24"/>
        </w:rPr>
        <w:t xml:space="preserve"> = 106;</w:t>
      </w:r>
    </w:p>
    <w:p w14:paraId="0E18B75C" w14:textId="5BEABE30" w:rsidR="00744F44" w:rsidRPr="00EE77C9" w:rsidRDefault="005E76E8" w:rsidP="005E76E8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   </w:t>
      </w:r>
      <w:r w:rsidR="00744F44" w:rsidRPr="00EE77C9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="00744F44" w:rsidRPr="00EE77C9">
        <w:rPr>
          <w:rFonts w:ascii="Times New Roman" w:hAnsi="Times New Roman" w:cs="Times New Roman"/>
          <w:sz w:val="24"/>
          <w:szCs w:val="24"/>
        </w:rPr>
        <w:t>ActiveStatus</w:t>
      </w:r>
      <w:proofErr w:type="spellEnd"/>
    </w:p>
    <w:p w14:paraId="653EFE57" w14:textId="0B24E040" w:rsidR="00744F44" w:rsidRPr="00EE77C9" w:rsidRDefault="005E76E8" w:rsidP="005E76E8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   </w:t>
      </w:r>
      <w:r w:rsidR="00744F44" w:rsidRPr="00EE77C9">
        <w:rPr>
          <w:rFonts w:ascii="Times New Roman" w:hAnsi="Times New Roman" w:cs="Times New Roman"/>
          <w:sz w:val="24"/>
          <w:szCs w:val="24"/>
        </w:rPr>
        <w:t>FROM EMPLOYEES</w:t>
      </w:r>
    </w:p>
    <w:p w14:paraId="58429534" w14:textId="4DDFE82E" w:rsidR="00744F44" w:rsidRPr="00EE77C9" w:rsidRDefault="005E76E8" w:rsidP="005E76E8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   </w:t>
      </w:r>
      <w:r w:rsidR="00744F44"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744F44"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744F44" w:rsidRPr="00EE77C9">
        <w:rPr>
          <w:rFonts w:ascii="Times New Roman" w:hAnsi="Times New Roman" w:cs="Times New Roman"/>
          <w:sz w:val="24"/>
          <w:szCs w:val="24"/>
        </w:rPr>
        <w:t xml:space="preserve"> = 106;</w:t>
      </w:r>
    </w:p>
    <w:p w14:paraId="40518702" w14:textId="77777777" w:rsidR="00680510" w:rsidRPr="00EE77C9" w:rsidRDefault="00680510" w:rsidP="005E76E8">
      <w:pPr>
        <w:rPr>
          <w:rFonts w:ascii="Times New Roman" w:hAnsi="Times New Roman" w:cs="Times New Roman"/>
          <w:sz w:val="24"/>
          <w:szCs w:val="24"/>
        </w:rPr>
      </w:pPr>
    </w:p>
    <w:p w14:paraId="7F315BCC" w14:textId="59826706" w:rsidR="00680510" w:rsidRPr="0054266B" w:rsidRDefault="00680510" w:rsidP="00542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F1BD9" w14:textId="77777777" w:rsidR="00680510" w:rsidRPr="00EE77C9" w:rsidRDefault="00680510" w:rsidP="004D7264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5ACA2" w14:textId="1DC1C63A" w:rsidR="00CC55E1" w:rsidRPr="00EE77C9" w:rsidRDefault="0005669A" w:rsidP="004D7264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EE77C9">
        <w:rPr>
          <w:rFonts w:ascii="Times New Roman" w:hAnsi="Times New Roman" w:cs="Times New Roman"/>
          <w:b/>
          <w:bCs/>
          <w:sz w:val="36"/>
          <w:szCs w:val="36"/>
          <w:u w:val="double"/>
        </w:rPr>
        <w:t>Practical</w:t>
      </w:r>
      <w:r w:rsidR="00AF6D20" w:rsidRPr="00EE77C9">
        <w:rPr>
          <w:rFonts w:ascii="Times New Roman" w:hAnsi="Times New Roman" w:cs="Times New Roman"/>
          <w:b/>
          <w:bCs/>
          <w:sz w:val="36"/>
          <w:szCs w:val="36"/>
          <w:u w:val="double"/>
        </w:rPr>
        <w:t xml:space="preserve"> :- </w:t>
      </w:r>
      <w:r w:rsidRPr="00EE77C9">
        <w:rPr>
          <w:rFonts w:ascii="Times New Roman" w:hAnsi="Times New Roman" w:cs="Times New Roman"/>
          <w:b/>
          <w:bCs/>
          <w:sz w:val="36"/>
          <w:szCs w:val="36"/>
          <w:u w:val="double"/>
        </w:rPr>
        <w:t xml:space="preserve"> 4 </w:t>
      </w:r>
    </w:p>
    <w:p w14:paraId="04D962B2" w14:textId="0B537EE2" w:rsidR="00CC55E1" w:rsidRPr="00EE77C9" w:rsidRDefault="00CC55E1" w:rsidP="004D726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61435" w14:textId="223FCE48" w:rsidR="0005669A" w:rsidRPr="00EE77C9" w:rsidRDefault="00CC55E1" w:rsidP="00CC55E1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EE77C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E77C9">
        <w:rPr>
          <w:rFonts w:ascii="Times New Roman" w:hAnsi="Times New Roman" w:cs="Times New Roman"/>
          <w:sz w:val="24"/>
          <w:szCs w:val="24"/>
        </w:rPr>
        <w:t xml:space="preserve">Create a table to store employee information with constraints like Primary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Key,Foreign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Key, and Unique.</w:t>
      </w:r>
    </w:p>
    <w:p w14:paraId="2FF0DD20" w14:textId="77777777" w:rsidR="00CC55E1" w:rsidRPr="00EE77C9" w:rsidRDefault="00CC55E1" w:rsidP="00CC55E1">
      <w:pPr>
        <w:rPr>
          <w:rFonts w:ascii="Times New Roman" w:hAnsi="Times New Roman" w:cs="Times New Roman"/>
          <w:sz w:val="24"/>
          <w:szCs w:val="24"/>
        </w:rPr>
      </w:pPr>
    </w:p>
    <w:p w14:paraId="6774B21C" w14:textId="2D4BAB37" w:rsidR="00CC55E1" w:rsidRPr="00EE77C9" w:rsidRDefault="00CC55E1" w:rsidP="00CC55E1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EE77C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2F505A0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6CE5BB37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44C22FE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VARCHAR(50) UNIQUE</w:t>
      </w:r>
    </w:p>
    <w:p w14:paraId="3EAB5884" w14:textId="08695ED6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);</w:t>
      </w:r>
    </w:p>
    <w:p w14:paraId="2BED0117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3E4F999C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EC4CFBD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Name VARCHAR(100) NOT NULL,</w:t>
      </w:r>
    </w:p>
    <w:p w14:paraId="2F6245E0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Email VARCHAR(100) UNIQUE,</w:t>
      </w:r>
    </w:p>
    <w:p w14:paraId="681F6F66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Salary DECIMAL(10,2) CHECK (Salary &gt; 0),</w:t>
      </w:r>
    </w:p>
    <w:p w14:paraId="190191C5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C41F3C0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</w:t>
      </w:r>
    </w:p>
    <w:p w14:paraId="29F2FC94" w14:textId="4D67F063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);</w:t>
      </w:r>
    </w:p>
    <w:p w14:paraId="69D086CA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Department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VALUES (1, 'HR');</w:t>
      </w:r>
    </w:p>
    <w:p w14:paraId="662E2545" w14:textId="444F1409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Department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VALUES (2, 'IT');</w:t>
      </w:r>
    </w:p>
    <w:p w14:paraId="7A3EC37F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</w:p>
    <w:p w14:paraId="1358A31B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Email,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7610E2" w14:textId="4C55DEC0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(101, '</w:t>
      </w:r>
      <w:proofErr w:type="spellStart"/>
      <w:r w:rsidR="00AF6D20"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="00AF6D20" w:rsidRPr="00EE77C9">
        <w:rPr>
          <w:rFonts w:ascii="Times New Roman" w:hAnsi="Times New Roman" w:cs="Times New Roman"/>
          <w:sz w:val="24"/>
          <w:szCs w:val="24"/>
        </w:rPr>
        <w:t xml:space="preserve"> </w:t>
      </w:r>
      <w:r w:rsidRPr="00EE77C9">
        <w:rPr>
          <w:rFonts w:ascii="Times New Roman" w:hAnsi="Times New Roman" w:cs="Times New Roman"/>
          <w:sz w:val="24"/>
          <w:szCs w:val="24"/>
        </w:rPr>
        <w:t>', 'alice@example.com', 50000.00, 1);</w:t>
      </w:r>
    </w:p>
    <w:p w14:paraId="2E729248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</w:p>
    <w:p w14:paraId="7C62A85F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Email,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E24B01" w14:textId="19CD11DE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(102, '</w:t>
      </w:r>
      <w:r w:rsidR="00AF6D20" w:rsidRPr="00EE77C9">
        <w:rPr>
          <w:rFonts w:ascii="Times New Roman" w:hAnsi="Times New Roman" w:cs="Times New Roman"/>
          <w:sz w:val="24"/>
          <w:szCs w:val="24"/>
        </w:rPr>
        <w:t>Aditya</w:t>
      </w:r>
      <w:r w:rsidRPr="00EE77C9">
        <w:rPr>
          <w:rFonts w:ascii="Times New Roman" w:hAnsi="Times New Roman" w:cs="Times New Roman"/>
          <w:sz w:val="24"/>
          <w:szCs w:val="24"/>
        </w:rPr>
        <w:t>', 'bob@example.com', 60000.00, 2);</w:t>
      </w:r>
    </w:p>
    <w:p w14:paraId="5764675D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</w:p>
    <w:p w14:paraId="41DE3A52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Email,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7025F9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(103, 'Charlie', 'charlie@example.com', 55000.00, 1);</w:t>
      </w:r>
    </w:p>
    <w:p w14:paraId="3A6D6E31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</w:p>
    <w:p w14:paraId="13291223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Email,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A9955E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(104, 'David', 'david@example.com', 45000.00, 2);</w:t>
      </w:r>
    </w:p>
    <w:p w14:paraId="69D40A04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</w:p>
    <w:p w14:paraId="0691379D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Name, Email, Salary,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0F34B1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(105, 'Frank', 'frank@example.com', 40000.00, 1);</w:t>
      </w:r>
    </w:p>
    <w:p w14:paraId="3E6515AF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</w:p>
    <w:p w14:paraId="46FDBAEF" w14:textId="77777777" w:rsidR="00B9239C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1EF21748" w14:textId="0EF92CEE" w:rsidR="00CC55E1" w:rsidRPr="00EE77C9" w:rsidRDefault="00B9239C" w:rsidP="00B9239C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Department;</w:t>
      </w:r>
    </w:p>
    <w:p w14:paraId="2E28EBE1" w14:textId="12126B24" w:rsidR="00B9239C" w:rsidRPr="00122976" w:rsidRDefault="00B9239C" w:rsidP="001229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C64B60" w14:textId="77777777" w:rsidR="00B9239C" w:rsidRPr="00EE77C9" w:rsidRDefault="00B9239C" w:rsidP="0005669A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8C059BF" w14:textId="77777777" w:rsidR="00680510" w:rsidRPr="00EE77C9" w:rsidRDefault="00680510" w:rsidP="006D638A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DE4F7A" w14:textId="77777777" w:rsidR="00AF6D20" w:rsidRPr="00EE77C9" w:rsidRDefault="00AF6D20" w:rsidP="007C321A">
      <w:pPr>
        <w:tabs>
          <w:tab w:val="left" w:pos="135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24B859" w14:textId="39AF9D40" w:rsidR="00B9239C" w:rsidRPr="00EE77C9" w:rsidRDefault="00B9239C" w:rsidP="007C321A">
      <w:pPr>
        <w:tabs>
          <w:tab w:val="left" w:pos="1356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>Practical</w:t>
      </w:r>
      <w:r w:rsid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:-</w:t>
      </w: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5</w:t>
      </w:r>
    </w:p>
    <w:p w14:paraId="3A63C8B3" w14:textId="70DC9FB9" w:rsidR="00B9239C" w:rsidRPr="00EE77C9" w:rsidRDefault="00B9239C" w:rsidP="00B9239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81E473" w14:textId="24DABB9F" w:rsidR="00812C41" w:rsidRPr="00EE77C9" w:rsidRDefault="00B9239C" w:rsidP="00B9239C">
      <w:pPr>
        <w:tabs>
          <w:tab w:val="left" w:pos="1356"/>
        </w:tabs>
        <w:rPr>
          <w:rFonts w:ascii="Times New Roman" w:hAnsi="Times New Roman" w:cs="Times New Roman"/>
          <w:bCs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EE77C9">
        <w:rPr>
          <w:rFonts w:ascii="Times New Roman" w:hAnsi="Times New Roman" w:cs="Times New Roman"/>
          <w:sz w:val="24"/>
          <w:szCs w:val="24"/>
        </w:rPr>
        <w:t xml:space="preserve"> </w:t>
      </w:r>
      <w:r w:rsidR="003E0C9F" w:rsidRPr="00EE77C9">
        <w:rPr>
          <w:rFonts w:ascii="Times New Roman" w:hAnsi="Times New Roman" w:cs="Times New Roman"/>
          <w:bCs/>
          <w:sz w:val="24"/>
          <w:szCs w:val="24"/>
        </w:rPr>
        <w:t>Create a table for Customer details with various integrity constraints like NOT NULL, CHECK, and DEFAULT. Insert valid and invalid data to test these constraints and ensure data integrity.</w:t>
      </w:r>
    </w:p>
    <w:p w14:paraId="7B32281A" w14:textId="77777777" w:rsidR="00812C41" w:rsidRPr="00EE77C9" w:rsidRDefault="00812C41" w:rsidP="00B9239C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D2ECE24" w14:textId="68ACC673" w:rsidR="00812C41" w:rsidRPr="00EE77C9" w:rsidRDefault="00812C41" w:rsidP="00B9239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:</w:t>
      </w:r>
    </w:p>
    <w:p w14:paraId="59D5EEC3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7F358B39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42B087C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FirstName VARCHAR(100) NOT NULL,</w:t>
      </w:r>
    </w:p>
    <w:p w14:paraId="41F163C6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LastName VARCHAR(100) NOT NULL,</w:t>
      </w:r>
    </w:p>
    <w:p w14:paraId="648D7DE4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Email VARCHAR(100) UNIQUE,</w:t>
      </w:r>
    </w:p>
    <w:p w14:paraId="2323814D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Phone VARCHAR(15),</w:t>
      </w:r>
    </w:p>
    <w:p w14:paraId="242428E9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Age INT CHECK (Age &gt;= 18),</w:t>
      </w:r>
    </w:p>
    <w:p w14:paraId="1A42467E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BOOLEAN DEFAULT TRUE</w:t>
      </w:r>
    </w:p>
    <w:p w14:paraId="7B970D10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);</w:t>
      </w:r>
    </w:p>
    <w:p w14:paraId="6CDD0EFA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87A365C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Email, Phone, Age,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</w:t>
      </w:r>
    </w:p>
    <w:p w14:paraId="23843520" w14:textId="5C30EEF4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(1, '</w:t>
      </w:r>
      <w:proofErr w:type="spellStart"/>
      <w:r w:rsidR="00AF6D20"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="00AF6D20" w:rsidRPr="00EE77C9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', '</w:t>
      </w:r>
      <w:r w:rsidR="00AF6D20" w:rsidRPr="00EE77C9">
        <w:rPr>
          <w:rFonts w:ascii="Times New Roman" w:hAnsi="Times New Roman" w:cs="Times New Roman"/>
          <w:sz w:val="24"/>
          <w:szCs w:val="24"/>
        </w:rPr>
        <w:t>SJ</w:t>
      </w:r>
      <w:r w:rsidRPr="00EE77C9">
        <w:rPr>
          <w:rFonts w:ascii="Times New Roman" w:hAnsi="Times New Roman" w:cs="Times New Roman"/>
          <w:sz w:val="24"/>
          <w:szCs w:val="24"/>
        </w:rPr>
        <w:t>.</w:t>
      </w:r>
      <w:r w:rsidR="00AF6D20" w:rsidRPr="00EE77C9">
        <w:rPr>
          <w:rFonts w:ascii="Times New Roman" w:hAnsi="Times New Roman" w:cs="Times New Roman"/>
          <w:sz w:val="24"/>
          <w:szCs w:val="24"/>
        </w:rPr>
        <w:t>Jadhav</w:t>
      </w:r>
      <w:r w:rsidRPr="00EE77C9">
        <w:rPr>
          <w:rFonts w:ascii="Times New Roman" w:hAnsi="Times New Roman" w:cs="Times New Roman"/>
          <w:sz w:val="24"/>
          <w:szCs w:val="24"/>
        </w:rPr>
        <w:t>@example.com', '1234567890', 25, TRUE);</w:t>
      </w:r>
    </w:p>
    <w:p w14:paraId="21F6CDF7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4483F32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Email, Phone, Age)</w:t>
      </w:r>
    </w:p>
    <w:p w14:paraId="32AD1910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(2, 'Jane', 'Smith', 'jane.smith@example.com', '0987654321', 30);</w:t>
      </w:r>
    </w:p>
    <w:p w14:paraId="35A7419F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1713EC5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081C76E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Email, Phone, Age)</w:t>
      </w:r>
    </w:p>
    <w:p w14:paraId="3DCCCC2F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(3, 'Taylor', 'Taylor', 'taylor@example.com', '5551234567', 20);</w:t>
      </w:r>
    </w:p>
    <w:p w14:paraId="74C20ACD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9B8A051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Email, Phone, Age)</w:t>
      </w:r>
    </w:p>
    <w:p w14:paraId="1AEB2AAE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(4, 'Alice', 'Johnson', 'alice.johnson@example.com', '6669876543', 20);</w:t>
      </w:r>
    </w:p>
    <w:p w14:paraId="338F6A7C" w14:textId="77777777" w:rsidR="00427C4C" w:rsidRPr="00EE77C9" w:rsidRDefault="00427C4C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90A023A" w14:textId="32B70D8B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Email, Phone, Age)</w:t>
      </w:r>
    </w:p>
    <w:p w14:paraId="00042645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(5, 'Bob', 'Brown', 'bob.brown@example.com', '7771234567', 28);</w:t>
      </w:r>
    </w:p>
    <w:p w14:paraId="3A3CC536" w14:textId="77777777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345E40E" w14:textId="1F378715" w:rsidR="00812C41" w:rsidRPr="00EE77C9" w:rsidRDefault="00812C41" w:rsidP="00812C41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06C13F9D" w14:textId="529C34CC" w:rsidR="00AF6D20" w:rsidRPr="006D638A" w:rsidRDefault="00AF6D20" w:rsidP="006D638A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21B57" w14:textId="77777777" w:rsidR="00AF6D20" w:rsidRPr="00EE77C9" w:rsidRDefault="00AF6D20" w:rsidP="000F7474">
      <w:pPr>
        <w:rPr>
          <w:rFonts w:ascii="Times New Roman" w:hAnsi="Times New Roman" w:cs="Times New Roman"/>
          <w:sz w:val="24"/>
          <w:szCs w:val="24"/>
        </w:rPr>
      </w:pPr>
    </w:p>
    <w:p w14:paraId="5CBE041B" w14:textId="5FCE32B0" w:rsidR="00812C41" w:rsidRPr="00EE77C9" w:rsidRDefault="00812C41" w:rsidP="000A19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Practical </w:t>
      </w:r>
      <w:r w:rsid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:- 6 </w:t>
      </w:r>
    </w:p>
    <w:p w14:paraId="15ED7B2B" w14:textId="2D78814F" w:rsidR="00812C41" w:rsidRPr="00EE77C9" w:rsidRDefault="00812C41" w:rsidP="00812C41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EE77C9">
        <w:rPr>
          <w:rFonts w:ascii="Times New Roman" w:hAnsi="Times New Roman" w:cs="Times New Roman"/>
          <w:sz w:val="24"/>
          <w:szCs w:val="24"/>
        </w:rPr>
        <w:t xml:space="preserve"> Use DDL commands to create tables and DML commands to insert, update, and delete data. Write SELECT queries to retrieve and verify data changes.</w:t>
      </w:r>
    </w:p>
    <w:p w14:paraId="053C4E05" w14:textId="77777777" w:rsidR="00812C41" w:rsidRPr="00EE77C9" w:rsidRDefault="00812C41" w:rsidP="00812C41">
      <w:pPr>
        <w:rPr>
          <w:rFonts w:ascii="Times New Roman" w:hAnsi="Times New Roman" w:cs="Times New Roman"/>
          <w:sz w:val="24"/>
          <w:szCs w:val="24"/>
        </w:rPr>
      </w:pPr>
    </w:p>
    <w:p w14:paraId="0C080CDE" w14:textId="124FAEB1" w:rsidR="00812C41" w:rsidRPr="00EE77C9" w:rsidRDefault="00812C41" w:rsidP="00812C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:</w:t>
      </w:r>
    </w:p>
    <w:p w14:paraId="026A851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4B817B95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16ED900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14:paraId="5487A59F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14:paraId="72E9AFA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0A05AE22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Department VARCHAR(50),</w:t>
      </w:r>
    </w:p>
    <w:p w14:paraId="16F61503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Salary DECIMAL(10, 2)</w:t>
      </w:r>
    </w:p>
    <w:p w14:paraId="7990D294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);</w:t>
      </w:r>
    </w:p>
    <w:p w14:paraId="43EB6456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Age, Department, Salary)</w:t>
      </w:r>
    </w:p>
    <w:p w14:paraId="387518BA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(1, '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', 28, 'HR', 50000.00);</w:t>
      </w:r>
    </w:p>
    <w:p w14:paraId="7F42571B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2F14A836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Age, Department, Salary)</w:t>
      </w:r>
    </w:p>
    <w:p w14:paraId="4685EDC4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(2, 'Jane', 'Smith', 35, 'IT', 65000.00);</w:t>
      </w:r>
    </w:p>
    <w:p w14:paraId="1AFF635A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529343CB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, Age, Department, Salary)</w:t>
      </w:r>
    </w:p>
    <w:p w14:paraId="769CA340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VALUES (3, 'Michael', 'Johnson', 40, 'Finance', 75000.00);</w:t>
      </w:r>
    </w:p>
    <w:p w14:paraId="722FCCA7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2ECB0CF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Employees</w:t>
      </w:r>
    </w:p>
    <w:p w14:paraId="3EBE3C86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SET Salary = 70000.00</w:t>
      </w:r>
    </w:p>
    <w:p w14:paraId="2324A8C3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506B10A3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366A2837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Employees</w:t>
      </w:r>
    </w:p>
    <w:p w14:paraId="21958825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Jadhav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', Salary = 75000.00</w:t>
      </w:r>
    </w:p>
    <w:p w14:paraId="0094B5D5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4105D4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62D86AA0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Employees</w:t>
      </w:r>
    </w:p>
    <w:p w14:paraId="237F7A02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'Michael',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'Brown', Age = 45, Department = 'Management', Salary = 80000.00</w:t>
      </w:r>
    </w:p>
    <w:p w14:paraId="6C785832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5FDC5C37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23CA931B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Employees</w:t>
      </w:r>
    </w:p>
    <w:p w14:paraId="2D7A4694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SET Salary = Salary * 1.10</w:t>
      </w:r>
    </w:p>
    <w:p w14:paraId="46F27874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WHERE Department = 'HR';</w:t>
      </w:r>
    </w:p>
    <w:p w14:paraId="5F03C811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2F1F0A6B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Employees</w:t>
      </w:r>
    </w:p>
    <w:p w14:paraId="54DF8755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SET Salary = Salary + 5000</w:t>
      </w:r>
    </w:p>
    <w:p w14:paraId="1E57A744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WHERE Salary = (</w:t>
      </w:r>
    </w:p>
    <w:p w14:paraId="23B897F3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(</w:t>
      </w:r>
    </w:p>
    <w:p w14:paraId="7BA9FA40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    SELECT MAX(Salary)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Employees</w:t>
      </w:r>
    </w:p>
    <w:p w14:paraId="42F25333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) AS temp</w:t>
      </w:r>
    </w:p>
    <w:p w14:paraId="656E9F5F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);</w:t>
      </w:r>
    </w:p>
    <w:p w14:paraId="5FE4E32A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</w:p>
    <w:p w14:paraId="6AEBB26C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UPDATE Employees</w:t>
      </w:r>
    </w:p>
    <w:p w14:paraId="6F28D636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SET Salary = CASE</w:t>
      </w:r>
    </w:p>
    <w:p w14:paraId="0CAED4EC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WHEN Department = 'HR' THEN Salary * 1.05</w:t>
      </w:r>
    </w:p>
    <w:p w14:paraId="2A2B2C97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WHEN Department = 'IT' THEN Salary * 1.08</w:t>
      </w:r>
    </w:p>
    <w:p w14:paraId="555A61F0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WHEN Department = 'Finance' THEN Salary * 1.10</w:t>
      </w:r>
    </w:p>
    <w:p w14:paraId="076C202A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ELSE Salary</w:t>
      </w:r>
    </w:p>
    <w:p w14:paraId="5A1A94EB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END;</w:t>
      </w:r>
    </w:p>
    <w:p w14:paraId="48CFD4E9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DELETE FROM Employees</w:t>
      </w:r>
    </w:p>
    <w:p w14:paraId="6827CAC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99C2AB5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571F54D8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Employees</w:t>
      </w:r>
    </w:p>
    <w:p w14:paraId="6806BC4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572F45E" w14:textId="77777777" w:rsidR="00AF6D20" w:rsidRPr="00EE77C9" w:rsidRDefault="00AF6D20" w:rsidP="00AF6D20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SELECT * FROM Employees</w:t>
      </w:r>
    </w:p>
    <w:p w14:paraId="161BE85D" w14:textId="66781209" w:rsidR="00AF6D20" w:rsidRDefault="00AF6D20" w:rsidP="00BA0E37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= 1</w:t>
      </w:r>
      <w:r w:rsidR="006D638A">
        <w:rPr>
          <w:rFonts w:ascii="Times New Roman" w:hAnsi="Times New Roman" w:cs="Times New Roman"/>
          <w:sz w:val="24"/>
          <w:szCs w:val="24"/>
        </w:rPr>
        <w:t>;</w:t>
      </w:r>
    </w:p>
    <w:p w14:paraId="133902E4" w14:textId="77777777" w:rsidR="006D638A" w:rsidRPr="00BA0E37" w:rsidRDefault="006D638A" w:rsidP="00BA0E37">
      <w:pPr>
        <w:rPr>
          <w:rFonts w:ascii="Times New Roman" w:hAnsi="Times New Roman" w:cs="Times New Roman"/>
          <w:sz w:val="24"/>
          <w:szCs w:val="24"/>
        </w:rPr>
      </w:pPr>
    </w:p>
    <w:p w14:paraId="47AE00EA" w14:textId="77777777" w:rsidR="00AF6D20" w:rsidRPr="00EE77C9" w:rsidRDefault="00AF6D20" w:rsidP="000F7474">
      <w:pPr>
        <w:rPr>
          <w:rFonts w:ascii="Times New Roman" w:hAnsi="Times New Roman" w:cs="Times New Roman"/>
          <w:sz w:val="24"/>
          <w:szCs w:val="24"/>
        </w:rPr>
      </w:pPr>
    </w:p>
    <w:p w14:paraId="0181C8CA" w14:textId="372B9C2A" w:rsidR="000F7474" w:rsidRPr="00EE77C9" w:rsidRDefault="000F7474" w:rsidP="000A190E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Practical </w:t>
      </w:r>
      <w:r w:rsidR="00AF6D20"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:- </w:t>
      </w: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7 </w:t>
      </w:r>
    </w:p>
    <w:p w14:paraId="6C31CA17" w14:textId="128A4236" w:rsidR="000F7474" w:rsidRPr="00EE77C9" w:rsidRDefault="000F7474" w:rsidP="000F7474">
      <w:pPr>
        <w:jc w:val="both"/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Aim :</w:t>
      </w:r>
      <w:r w:rsidRPr="00EE77C9">
        <w:rPr>
          <w:rFonts w:ascii="Times New Roman" w:hAnsi="Times New Roman" w:cs="Times New Roman"/>
          <w:sz w:val="24"/>
          <w:szCs w:val="24"/>
        </w:rPr>
        <w:t xml:space="preserve"> Create a Sales table and use aggregate functions like COUNT,SUM, AVG, MIN, and MAX to summarize sales data and calculate statistics.</w:t>
      </w:r>
    </w:p>
    <w:p w14:paraId="2721ED5E" w14:textId="77777777" w:rsidR="000F7474" w:rsidRPr="00EE77C9" w:rsidRDefault="000F7474" w:rsidP="000F74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41DC8" w14:textId="04BB6FA8" w:rsidR="000F7474" w:rsidRPr="00EE77C9" w:rsidRDefault="000F7474" w:rsidP="000F747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:</w:t>
      </w:r>
    </w:p>
    <w:p w14:paraId="66480781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CREATE TABLE Sales (</w:t>
      </w:r>
    </w:p>
    <w:p w14:paraId="7454BD3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71EC19F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Product VARCHAR(50),</w:t>
      </w:r>
    </w:p>
    <w:p w14:paraId="09ADB024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674B1597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Price DECIMAL(10,2),</w:t>
      </w:r>
    </w:p>
    <w:p w14:paraId="46882AC1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70DD1357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);</w:t>
      </w:r>
    </w:p>
    <w:p w14:paraId="6C3BD9A7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4F19CEF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INSERT INTO Sales (Product, Quantity, Price,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VALUES</w:t>
      </w:r>
    </w:p>
    <w:p w14:paraId="2C266201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('Laptop', 2, 75000.00, '2025-02-01'),</w:t>
      </w:r>
    </w:p>
    <w:p w14:paraId="578A8CA4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('Mobile', 5, 20000.00, '2025-02-02'),</w:t>
      </w:r>
    </w:p>
    <w:p w14:paraId="794245F8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('Tablet', 3, 30000.00, '2025-02-03'),</w:t>
      </w:r>
    </w:p>
    <w:p w14:paraId="7E83257D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('Laptop', 1, 78000.00, '2025-02-04'),</w:t>
      </w:r>
    </w:p>
    <w:p w14:paraId="084229E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('Mobile', 4, 22000.00, '2025-02-05'),</w:t>
      </w:r>
    </w:p>
    <w:p w14:paraId="6D4ED96F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>('Tablet', 2, 32000.00, '2025-02-06');</w:t>
      </w:r>
    </w:p>
    <w:p w14:paraId="04F878F4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4B44E568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2D21AC8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COUNT(DISTINCT Product)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Unique_Products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7FE4D0DE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Sales_Count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082DD155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Sales_Per_Day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;</w:t>
      </w:r>
    </w:p>
    <w:p w14:paraId="60C466F2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High_Quantity_Sales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Quantity &gt; 2;</w:t>
      </w:r>
    </w:p>
    <w:p w14:paraId="69AE2D2D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Sales_This_Month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MONTH(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MONTH(CURRENT_DATE) AND YEAR(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YEAR(CURRENT_DATE);</w:t>
      </w:r>
    </w:p>
    <w:p w14:paraId="5A07FA54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High_Value_Sales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(Quantity * Price) &gt; 50000;</w:t>
      </w:r>
    </w:p>
    <w:p w14:paraId="7F1B4054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High_Value_Transactions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(Quantity * Price) &gt; 40000 GROUP BY Product;</w:t>
      </w:r>
    </w:p>
    <w:p w14:paraId="537FD23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COUNT(*)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Sales_After_Date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&gt; '2025-02-03';</w:t>
      </w:r>
    </w:p>
    <w:p w14:paraId="69B0AA5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398409C6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1977CAEC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SUM(Quantity)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Total_Quantity_Sold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23B078F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Revenue_Per_Product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441E0655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Revenue_Per_Day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;</w:t>
      </w:r>
    </w:p>
    <w:p w14:paraId="4EE5B9DA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Revenue_This_Month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MONTH(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MONTH(CURRENT_DATE) AND YEAR(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YEAR(CURRENT_DATE);</w:t>
      </w:r>
    </w:p>
    <w:p w14:paraId="5E17CB44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High_Quantity_Revenue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Quantity &gt; 2;</w:t>
      </w:r>
    </w:p>
    <w:p w14:paraId="51DDDF32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Revenue_After_Date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&gt; '2025-02-03';</w:t>
      </w:r>
    </w:p>
    <w:p w14:paraId="47C865C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SUM(Quantity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High_Value_Revenue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(Quantity * Price) &gt; 40000 GROUP BY Product;</w:t>
      </w:r>
    </w:p>
    <w:p w14:paraId="6DF5F46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0FAE4DE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AVG(Price)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Average_Price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2CEFE7E5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AVG(Quantity)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Average_Quantity_Sold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0AA00686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AVG(Quantity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Average_Revenue_Per_Transaction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3826FD5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AVG(Price)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Average_Price_Per_Product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4AD221CA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AVG(Quantity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Average_Revenue_Per_Product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7A670FC8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AVG(Quantity)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Average_Quantity_Per_Product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5ED55DD8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AVG(Quantity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Average_Revenue_Per_Day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;</w:t>
      </w:r>
    </w:p>
    <w:p w14:paraId="3A7E20C7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AVG(Quantity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Average_Revenue_This_Month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MONTH(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MONTH(CURRENT_DATE) AND YEAR(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YEAR(CURRENT_DATE);</w:t>
      </w:r>
    </w:p>
    <w:p w14:paraId="13BC4F0F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AVG(Price)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Avg_Price_High_Quantity_Sales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Quantity &gt; 2;</w:t>
      </w:r>
    </w:p>
    <w:p w14:paraId="3A31A0FB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AVG(Quantity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Average_Revenue_After_Date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&gt; '2025-02-03';</w:t>
      </w:r>
    </w:p>
    <w:p w14:paraId="1CF98F4F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2CFB802C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MIN(Price)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Min_Price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Max_Price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4770F3D9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MIN(Quantity)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Min_Quantity_Sold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Max_Quantity_Sold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534799D5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MIN(Quantity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Min_Revenue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Max_Revenue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Sales;</w:t>
      </w:r>
    </w:p>
    <w:p w14:paraId="7CE55D96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MIN(Price)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Min_Price_Per_Product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Max_Price_Per_Product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06444233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MIN(Quantity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Min_Revenue_Per_Product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Max_Revenue_Per_Product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03AC5800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Product, MIN(Quantity)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Min_Quantity_Per_Product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Max_Quantity_Per_Product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Product;</w:t>
      </w:r>
    </w:p>
    <w:p w14:paraId="05B8B7B1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MIN(Quantity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Min_Revenue_Per_Day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Max_Revenue_Per_Day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GROUP BY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;</w:t>
      </w:r>
    </w:p>
    <w:p w14:paraId="1A6BC3EA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MIN(Quantity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Min_Revenue_This_Month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Max_Revenue_This_Month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MONTH(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MONTH(CURRENT_DATE) AND YEAR(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>) = YEAR(CURRENT_DATE);</w:t>
      </w:r>
    </w:p>
    <w:p w14:paraId="3347ADD8" w14:textId="77777777" w:rsidR="00AF6D20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MIN(Price)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Min_Price_High_Quantity_Sales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Max_Price_High_Quantity_Sales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Quantity &gt; 2;</w:t>
      </w:r>
    </w:p>
    <w:p w14:paraId="60D68CB4" w14:textId="5FE4F608" w:rsidR="005C5336" w:rsidRPr="00EE77C9" w:rsidRDefault="00AF6D20" w:rsidP="00AF6D20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sz w:val="24"/>
          <w:szCs w:val="24"/>
        </w:rPr>
        <w:t xml:space="preserve">SELECT MIN(Quantity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Min_Revenue_After_Date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, MAX(Quantity * Price) AS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Max_Revenue_After_Date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FROM Sales WHERE </w:t>
      </w:r>
      <w:proofErr w:type="spellStart"/>
      <w:r w:rsidRPr="00EE77C9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E77C9">
        <w:rPr>
          <w:rFonts w:ascii="Times New Roman" w:hAnsi="Times New Roman" w:cs="Times New Roman"/>
          <w:sz w:val="24"/>
          <w:szCs w:val="24"/>
        </w:rPr>
        <w:t xml:space="preserve"> &gt; '2025-02-03';</w:t>
      </w:r>
    </w:p>
    <w:p w14:paraId="59C16587" w14:textId="77777777" w:rsidR="005C5336" w:rsidRPr="00EE77C9" w:rsidRDefault="005C5336" w:rsidP="005C5336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14:paraId="013B1680" w14:textId="77777777" w:rsidR="00EE77C9" w:rsidRPr="00EE77C9" w:rsidRDefault="00EE77C9" w:rsidP="00B771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C8E56" w14:textId="77777777" w:rsidR="00EE77C9" w:rsidRPr="00EE77C9" w:rsidRDefault="00EE77C9" w:rsidP="005D1A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5B4E9" w14:textId="632F054F" w:rsidR="00602AE8" w:rsidRPr="00EE77C9" w:rsidRDefault="00602AE8" w:rsidP="005D1AFC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>Practical</w:t>
      </w:r>
      <w:r w:rsidR="00EE77C9"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:- </w:t>
      </w:r>
      <w:r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8</w:t>
      </w:r>
      <w:r w:rsidR="00EE77C9" w:rsidRPr="00EE77C9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</w:t>
      </w:r>
    </w:p>
    <w:p w14:paraId="781C6BA3" w14:textId="415F9361" w:rsidR="00602AE8" w:rsidRPr="00EE77C9" w:rsidRDefault="00602AE8" w:rsidP="00602A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CEB7C8" w14:textId="0C1BD370" w:rsidR="00602AE8" w:rsidRPr="00EE77C9" w:rsidRDefault="00602AE8" w:rsidP="00602AE8">
      <w:pPr>
        <w:rPr>
          <w:rFonts w:ascii="Times New Roman" w:hAnsi="Times New Roman" w:cs="Times New Roman"/>
          <w:sz w:val="24"/>
          <w:szCs w:val="24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 : </w:t>
      </w:r>
      <w:r w:rsidRPr="00EE77C9">
        <w:rPr>
          <w:rFonts w:ascii="Times New Roman" w:hAnsi="Times New Roman" w:cs="Times New Roman"/>
          <w:sz w:val="24"/>
          <w:szCs w:val="24"/>
        </w:rPr>
        <w:t>Given Customers and Orders tables, write SQL queries to perform INNER JOIN, LEFT JOIN, and RIGHT JOIN to retrieve combined data for customer orders.</w:t>
      </w:r>
    </w:p>
    <w:p w14:paraId="785A9683" w14:textId="77777777" w:rsidR="00602AE8" w:rsidRPr="00EE77C9" w:rsidRDefault="00602AE8" w:rsidP="00602AE8">
      <w:pPr>
        <w:rPr>
          <w:rFonts w:ascii="Times New Roman" w:hAnsi="Times New Roman" w:cs="Times New Roman"/>
          <w:sz w:val="24"/>
          <w:szCs w:val="24"/>
        </w:rPr>
      </w:pPr>
    </w:p>
    <w:p w14:paraId="22C2E31C" w14:textId="2709B0B2" w:rsidR="00602AE8" w:rsidRPr="00EE77C9" w:rsidRDefault="00602AE8" w:rsidP="00602A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7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:</w:t>
      </w:r>
    </w:p>
    <w:p w14:paraId="67F2635F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CREATE TABLE Customers (</w:t>
      </w:r>
    </w:p>
    <w:p w14:paraId="58DB325D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customer_id</w:t>
      </w:r>
      <w:proofErr w:type="spellEnd"/>
      <w:r w:rsidRPr="00EE77C9">
        <w:rPr>
          <w:rFonts w:ascii="Times New Roman" w:hAnsi="Times New Roman" w:cs="Times New Roman"/>
        </w:rPr>
        <w:t xml:space="preserve"> INT PRIMARY KEY,</w:t>
      </w:r>
    </w:p>
    <w:p w14:paraId="6C28077A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customer_name</w:t>
      </w:r>
      <w:proofErr w:type="spellEnd"/>
      <w:r w:rsidRPr="00EE77C9">
        <w:rPr>
          <w:rFonts w:ascii="Times New Roman" w:hAnsi="Times New Roman" w:cs="Times New Roman"/>
        </w:rPr>
        <w:t xml:space="preserve"> VARCHAR(100) NOT NULL</w:t>
      </w:r>
    </w:p>
    <w:p w14:paraId="56B3D086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);</w:t>
      </w:r>
    </w:p>
    <w:p w14:paraId="4B539299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602BE35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CREATE TABLE Orders (</w:t>
      </w:r>
    </w:p>
    <w:p w14:paraId="0EBCEF00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order_id</w:t>
      </w:r>
      <w:proofErr w:type="spellEnd"/>
      <w:r w:rsidRPr="00EE77C9">
        <w:rPr>
          <w:rFonts w:ascii="Times New Roman" w:hAnsi="Times New Roman" w:cs="Times New Roman"/>
        </w:rPr>
        <w:t xml:space="preserve"> INT PRIMARY KEY,</w:t>
      </w:r>
    </w:p>
    <w:p w14:paraId="0129928B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order_date</w:t>
      </w:r>
      <w:proofErr w:type="spellEnd"/>
      <w:r w:rsidRPr="00EE77C9">
        <w:rPr>
          <w:rFonts w:ascii="Times New Roman" w:hAnsi="Times New Roman" w:cs="Times New Roman"/>
        </w:rPr>
        <w:t xml:space="preserve"> DATE NOT NULL,</w:t>
      </w:r>
    </w:p>
    <w:p w14:paraId="32E7932C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customer_id</w:t>
      </w:r>
      <w:proofErr w:type="spellEnd"/>
      <w:r w:rsidRPr="00EE77C9">
        <w:rPr>
          <w:rFonts w:ascii="Times New Roman" w:hAnsi="Times New Roman" w:cs="Times New Roman"/>
        </w:rPr>
        <w:t xml:space="preserve"> INT,</w:t>
      </w:r>
    </w:p>
    <w:p w14:paraId="7905CD0F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FOREIGN KEY (</w:t>
      </w:r>
      <w:proofErr w:type="spellStart"/>
      <w:r w:rsidRPr="00EE77C9">
        <w:rPr>
          <w:rFonts w:ascii="Times New Roman" w:hAnsi="Times New Roman" w:cs="Times New Roman"/>
        </w:rPr>
        <w:t>customer_id</w:t>
      </w:r>
      <w:proofErr w:type="spellEnd"/>
      <w:r w:rsidRPr="00EE77C9">
        <w:rPr>
          <w:rFonts w:ascii="Times New Roman" w:hAnsi="Times New Roman" w:cs="Times New Roman"/>
        </w:rPr>
        <w:t>) REFERENCES Customers(</w:t>
      </w:r>
      <w:proofErr w:type="spellStart"/>
      <w:r w:rsidRPr="00EE77C9">
        <w:rPr>
          <w:rFonts w:ascii="Times New Roman" w:hAnsi="Times New Roman" w:cs="Times New Roman"/>
        </w:rPr>
        <w:t>customer_id</w:t>
      </w:r>
      <w:proofErr w:type="spellEnd"/>
      <w:r w:rsidRPr="00EE77C9">
        <w:rPr>
          <w:rFonts w:ascii="Times New Roman" w:hAnsi="Times New Roman" w:cs="Times New Roman"/>
        </w:rPr>
        <w:t>)</w:t>
      </w:r>
    </w:p>
    <w:p w14:paraId="6E98A821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);</w:t>
      </w:r>
    </w:p>
    <w:p w14:paraId="7176DCF7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7807EDFB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INSERT INTO Customers (</w:t>
      </w:r>
      <w:proofErr w:type="spellStart"/>
      <w:r w:rsidRPr="00EE77C9">
        <w:rPr>
          <w:rFonts w:ascii="Times New Roman" w:hAnsi="Times New Roman" w:cs="Times New Roman"/>
        </w:rPr>
        <w:t>customer_id</w:t>
      </w:r>
      <w:proofErr w:type="spellEnd"/>
      <w:r w:rsidRPr="00EE77C9">
        <w:rPr>
          <w:rFonts w:ascii="Times New Roman" w:hAnsi="Times New Roman" w:cs="Times New Roman"/>
        </w:rPr>
        <w:t xml:space="preserve">, </w:t>
      </w:r>
      <w:proofErr w:type="spellStart"/>
      <w:r w:rsidRPr="00EE77C9">
        <w:rPr>
          <w:rFonts w:ascii="Times New Roman" w:hAnsi="Times New Roman" w:cs="Times New Roman"/>
        </w:rPr>
        <w:t>customer_name</w:t>
      </w:r>
      <w:proofErr w:type="spellEnd"/>
      <w:r w:rsidRPr="00EE77C9">
        <w:rPr>
          <w:rFonts w:ascii="Times New Roman" w:hAnsi="Times New Roman" w:cs="Times New Roman"/>
        </w:rPr>
        <w:t>) VALUES</w:t>
      </w:r>
    </w:p>
    <w:p w14:paraId="6341B8EE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(1, 'Alice'),</w:t>
      </w:r>
    </w:p>
    <w:p w14:paraId="6B608150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(2, 'Bob'),</w:t>
      </w:r>
    </w:p>
    <w:p w14:paraId="704DC7C1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(3, 'Charlie'),</w:t>
      </w:r>
    </w:p>
    <w:p w14:paraId="72F53451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(4, 'David');</w:t>
      </w:r>
    </w:p>
    <w:p w14:paraId="43E4F558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41A51CCA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INSERT INTO Orders (</w:t>
      </w:r>
      <w:proofErr w:type="spellStart"/>
      <w:r w:rsidRPr="00EE77C9">
        <w:rPr>
          <w:rFonts w:ascii="Times New Roman" w:hAnsi="Times New Roman" w:cs="Times New Roman"/>
        </w:rPr>
        <w:t>order_id</w:t>
      </w:r>
      <w:proofErr w:type="spellEnd"/>
      <w:r w:rsidRPr="00EE77C9">
        <w:rPr>
          <w:rFonts w:ascii="Times New Roman" w:hAnsi="Times New Roman" w:cs="Times New Roman"/>
        </w:rPr>
        <w:t xml:space="preserve">, </w:t>
      </w:r>
      <w:proofErr w:type="spellStart"/>
      <w:r w:rsidRPr="00EE77C9">
        <w:rPr>
          <w:rFonts w:ascii="Times New Roman" w:hAnsi="Times New Roman" w:cs="Times New Roman"/>
        </w:rPr>
        <w:t>order_date</w:t>
      </w:r>
      <w:proofErr w:type="spellEnd"/>
      <w:r w:rsidRPr="00EE77C9">
        <w:rPr>
          <w:rFonts w:ascii="Times New Roman" w:hAnsi="Times New Roman" w:cs="Times New Roman"/>
        </w:rPr>
        <w:t xml:space="preserve">, </w:t>
      </w:r>
      <w:proofErr w:type="spellStart"/>
      <w:r w:rsidRPr="00EE77C9">
        <w:rPr>
          <w:rFonts w:ascii="Times New Roman" w:hAnsi="Times New Roman" w:cs="Times New Roman"/>
        </w:rPr>
        <w:t>customer_id</w:t>
      </w:r>
      <w:proofErr w:type="spellEnd"/>
      <w:r w:rsidRPr="00EE77C9">
        <w:rPr>
          <w:rFonts w:ascii="Times New Roman" w:hAnsi="Times New Roman" w:cs="Times New Roman"/>
        </w:rPr>
        <w:t>) VALUES</w:t>
      </w:r>
    </w:p>
    <w:p w14:paraId="764E59D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(101, '2024-01-01', 1),</w:t>
      </w:r>
    </w:p>
    <w:p w14:paraId="36D92229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(102, '2024-01-02', 2),</w:t>
      </w:r>
    </w:p>
    <w:p w14:paraId="43005A62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(103, '2024-01-03', 4);</w:t>
      </w:r>
    </w:p>
    <w:p w14:paraId="7F98331F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0CEE1E15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SELECT * FROM Customers;</w:t>
      </w:r>
    </w:p>
    <w:p w14:paraId="2604BBCF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1EA5C62C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SELECT * FROM Orders;</w:t>
      </w:r>
    </w:p>
    <w:p w14:paraId="58B054E2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7FB5463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SELECT</w:t>
      </w:r>
    </w:p>
    <w:p w14:paraId="68532C81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c.customer_id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59DF3531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c.customer_name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63087AF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o.order_id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5761E0E5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o.order_date</w:t>
      </w:r>
      <w:proofErr w:type="spellEnd"/>
    </w:p>
    <w:p w14:paraId="60FD8D80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FROM</w:t>
      </w:r>
    </w:p>
    <w:p w14:paraId="7A2A5F4F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Customers c</w:t>
      </w:r>
    </w:p>
    <w:p w14:paraId="4697448C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INNER JOIN</w:t>
      </w:r>
    </w:p>
    <w:p w14:paraId="342D8999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Orders o</w:t>
      </w:r>
    </w:p>
    <w:p w14:paraId="52048B26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ON</w:t>
      </w:r>
    </w:p>
    <w:p w14:paraId="135AFF1C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c.customer_id</w:t>
      </w:r>
      <w:proofErr w:type="spellEnd"/>
      <w:r w:rsidRPr="00EE77C9">
        <w:rPr>
          <w:rFonts w:ascii="Times New Roman" w:hAnsi="Times New Roman" w:cs="Times New Roman"/>
        </w:rPr>
        <w:t xml:space="preserve"> = </w:t>
      </w:r>
      <w:proofErr w:type="spellStart"/>
      <w:r w:rsidRPr="00EE77C9">
        <w:rPr>
          <w:rFonts w:ascii="Times New Roman" w:hAnsi="Times New Roman" w:cs="Times New Roman"/>
        </w:rPr>
        <w:t>o.customer_id</w:t>
      </w:r>
      <w:proofErr w:type="spellEnd"/>
      <w:r w:rsidRPr="00EE77C9">
        <w:rPr>
          <w:rFonts w:ascii="Times New Roman" w:hAnsi="Times New Roman" w:cs="Times New Roman"/>
        </w:rPr>
        <w:t>;</w:t>
      </w:r>
    </w:p>
    <w:p w14:paraId="24F98188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12EB064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SELECT</w:t>
      </w:r>
    </w:p>
    <w:p w14:paraId="5D5C1998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c.customer_id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314ED395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c.customer_name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3817BC2B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o.order_id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019A8A9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o.order_date</w:t>
      </w:r>
      <w:proofErr w:type="spellEnd"/>
    </w:p>
    <w:p w14:paraId="20C2F1C9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FROM</w:t>
      </w:r>
    </w:p>
    <w:p w14:paraId="71C2715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Customers c</w:t>
      </w:r>
    </w:p>
    <w:p w14:paraId="4B828988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LEFT JOIN</w:t>
      </w:r>
    </w:p>
    <w:p w14:paraId="69E2F8C0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Orders o</w:t>
      </w:r>
    </w:p>
    <w:p w14:paraId="436DCF7E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ON</w:t>
      </w:r>
    </w:p>
    <w:p w14:paraId="66BDE445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c.customer_id</w:t>
      </w:r>
      <w:proofErr w:type="spellEnd"/>
      <w:r w:rsidRPr="00EE77C9">
        <w:rPr>
          <w:rFonts w:ascii="Times New Roman" w:hAnsi="Times New Roman" w:cs="Times New Roman"/>
        </w:rPr>
        <w:t xml:space="preserve"> = </w:t>
      </w:r>
      <w:proofErr w:type="spellStart"/>
      <w:r w:rsidRPr="00EE77C9">
        <w:rPr>
          <w:rFonts w:ascii="Times New Roman" w:hAnsi="Times New Roman" w:cs="Times New Roman"/>
        </w:rPr>
        <w:t>o.customer_id</w:t>
      </w:r>
      <w:proofErr w:type="spellEnd"/>
      <w:r w:rsidRPr="00EE77C9">
        <w:rPr>
          <w:rFonts w:ascii="Times New Roman" w:hAnsi="Times New Roman" w:cs="Times New Roman"/>
        </w:rPr>
        <w:t>;</w:t>
      </w:r>
    </w:p>
    <w:p w14:paraId="1DEB208E" w14:textId="77777777" w:rsidR="00EE77C9" w:rsidRPr="00EE77C9" w:rsidRDefault="00EE77C9" w:rsidP="00EE77C9">
      <w:pPr>
        <w:rPr>
          <w:rFonts w:ascii="Times New Roman" w:hAnsi="Times New Roman" w:cs="Times New Roman"/>
        </w:rPr>
      </w:pPr>
    </w:p>
    <w:p w14:paraId="604CBA3B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SELECT</w:t>
      </w:r>
    </w:p>
    <w:p w14:paraId="7A9150AE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c.customer_id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33D12EF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c.customer_name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7B031756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o.order_id</w:t>
      </w:r>
      <w:proofErr w:type="spellEnd"/>
      <w:r w:rsidRPr="00EE77C9">
        <w:rPr>
          <w:rFonts w:ascii="Times New Roman" w:hAnsi="Times New Roman" w:cs="Times New Roman"/>
        </w:rPr>
        <w:t>,</w:t>
      </w:r>
    </w:p>
    <w:p w14:paraId="40A33022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o.order_date</w:t>
      </w:r>
      <w:proofErr w:type="spellEnd"/>
    </w:p>
    <w:p w14:paraId="4F7A65C9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FROM</w:t>
      </w:r>
    </w:p>
    <w:p w14:paraId="259FBD44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Customers c</w:t>
      </w:r>
    </w:p>
    <w:p w14:paraId="7C2CAD18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RIGHT JOIN</w:t>
      </w:r>
    </w:p>
    <w:p w14:paraId="58F9784A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Orders o</w:t>
      </w:r>
    </w:p>
    <w:p w14:paraId="75889169" w14:textId="77777777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>ON</w:t>
      </w:r>
    </w:p>
    <w:p w14:paraId="26F876A7" w14:textId="133F63E1" w:rsidR="00EE77C9" w:rsidRPr="00EE77C9" w:rsidRDefault="00EE77C9" w:rsidP="00EE77C9">
      <w:pPr>
        <w:rPr>
          <w:rFonts w:ascii="Times New Roman" w:hAnsi="Times New Roman" w:cs="Times New Roman"/>
        </w:rPr>
      </w:pPr>
      <w:r w:rsidRPr="00EE77C9">
        <w:rPr>
          <w:rFonts w:ascii="Times New Roman" w:hAnsi="Times New Roman" w:cs="Times New Roman"/>
        </w:rPr>
        <w:t xml:space="preserve">    </w:t>
      </w:r>
      <w:proofErr w:type="spellStart"/>
      <w:r w:rsidRPr="00EE77C9">
        <w:rPr>
          <w:rFonts w:ascii="Times New Roman" w:hAnsi="Times New Roman" w:cs="Times New Roman"/>
        </w:rPr>
        <w:t>c.customer_id</w:t>
      </w:r>
      <w:proofErr w:type="spellEnd"/>
      <w:r w:rsidRPr="00EE77C9">
        <w:rPr>
          <w:rFonts w:ascii="Times New Roman" w:hAnsi="Times New Roman" w:cs="Times New Roman"/>
        </w:rPr>
        <w:t xml:space="preserve"> = </w:t>
      </w:r>
      <w:proofErr w:type="spellStart"/>
      <w:r w:rsidRPr="00EE77C9">
        <w:rPr>
          <w:rFonts w:ascii="Times New Roman" w:hAnsi="Times New Roman" w:cs="Times New Roman"/>
        </w:rPr>
        <w:t>o.customer_id</w:t>
      </w:r>
      <w:proofErr w:type="spellEnd"/>
      <w:r w:rsidRPr="00EE77C9">
        <w:rPr>
          <w:rFonts w:ascii="Times New Roman" w:hAnsi="Times New Roman" w:cs="Times New Roman"/>
        </w:rPr>
        <w:t>;</w:t>
      </w:r>
    </w:p>
    <w:p w14:paraId="10F18276" w14:textId="31F39BF9" w:rsidR="00602AE8" w:rsidRPr="00EE77C9" w:rsidRDefault="00602AE8" w:rsidP="00602AE8">
      <w:pPr>
        <w:rPr>
          <w:rFonts w:ascii="Times New Roman" w:hAnsi="Times New Roman" w:cs="Times New Roman"/>
          <w:sz w:val="24"/>
          <w:szCs w:val="24"/>
        </w:rPr>
      </w:pPr>
    </w:p>
    <w:p w14:paraId="5BB77EBB" w14:textId="23E02DF9" w:rsidR="00602AE8" w:rsidRPr="00EE77C9" w:rsidRDefault="00602AE8" w:rsidP="00BA0E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02AE8" w:rsidRPr="00EE77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80EDB" w14:textId="77777777" w:rsidR="00C02A61" w:rsidRDefault="00C02A61" w:rsidP="0005669A">
      <w:pPr>
        <w:spacing w:after="0" w:line="240" w:lineRule="auto"/>
      </w:pPr>
      <w:r>
        <w:separator/>
      </w:r>
    </w:p>
  </w:endnote>
  <w:endnote w:type="continuationSeparator" w:id="0">
    <w:p w14:paraId="7C49BB75" w14:textId="77777777" w:rsidR="00C02A61" w:rsidRDefault="00C02A61" w:rsidP="0005669A">
      <w:pPr>
        <w:spacing w:after="0" w:line="240" w:lineRule="auto"/>
      </w:pPr>
      <w:r>
        <w:continuationSeparator/>
      </w:r>
    </w:p>
  </w:endnote>
  <w:endnote w:type="continuationNotice" w:id="1">
    <w:p w14:paraId="06FAB129" w14:textId="77777777" w:rsidR="00C02A61" w:rsidRDefault="00C02A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521045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58DE8" w14:textId="5EACFC38" w:rsidR="00C57474" w:rsidRDefault="00C57474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EE77C9" w:rsidRPr="00EE77C9">
          <w:rPr>
            <w:rFonts w:asciiTheme="majorHAnsi" w:eastAsiaTheme="majorEastAsia" w:hAnsiTheme="majorHAnsi" w:cstheme="majorBidi"/>
            <w:noProof/>
            <w:sz w:val="28"/>
            <w:szCs w:val="28"/>
          </w:rPr>
          <w:t>31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0BB31A22" w14:textId="77777777" w:rsidR="00C57474" w:rsidRDefault="00C5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EB0C7" w14:textId="77777777" w:rsidR="00C02A61" w:rsidRDefault="00C02A61" w:rsidP="0005669A">
      <w:pPr>
        <w:spacing w:after="0" w:line="240" w:lineRule="auto"/>
      </w:pPr>
      <w:r>
        <w:separator/>
      </w:r>
    </w:p>
  </w:footnote>
  <w:footnote w:type="continuationSeparator" w:id="0">
    <w:p w14:paraId="3EC5A5BB" w14:textId="77777777" w:rsidR="00C02A61" w:rsidRDefault="00C02A61" w:rsidP="0005669A">
      <w:pPr>
        <w:spacing w:after="0" w:line="240" w:lineRule="auto"/>
      </w:pPr>
      <w:r>
        <w:continuationSeparator/>
      </w:r>
    </w:p>
  </w:footnote>
  <w:footnote w:type="continuationNotice" w:id="1">
    <w:p w14:paraId="59146DFD" w14:textId="77777777" w:rsidR="00C02A61" w:rsidRDefault="00C02A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D03"/>
    <w:multiLevelType w:val="hybridMultilevel"/>
    <w:tmpl w:val="98B2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018C"/>
    <w:multiLevelType w:val="hybridMultilevel"/>
    <w:tmpl w:val="553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52C9"/>
    <w:multiLevelType w:val="hybridMultilevel"/>
    <w:tmpl w:val="BFD87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55B7D"/>
    <w:multiLevelType w:val="hybridMultilevel"/>
    <w:tmpl w:val="DD3A7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53424"/>
    <w:multiLevelType w:val="hybridMultilevel"/>
    <w:tmpl w:val="0BB0B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14077"/>
    <w:multiLevelType w:val="hybridMultilevel"/>
    <w:tmpl w:val="293E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441F"/>
    <w:multiLevelType w:val="hybridMultilevel"/>
    <w:tmpl w:val="29F87C48"/>
    <w:lvl w:ilvl="0" w:tplc="4009000F">
      <w:start w:val="2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56727"/>
    <w:multiLevelType w:val="hybridMultilevel"/>
    <w:tmpl w:val="1C100448"/>
    <w:lvl w:ilvl="0" w:tplc="526C4D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743FE"/>
    <w:multiLevelType w:val="hybridMultilevel"/>
    <w:tmpl w:val="41D2A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2168">
    <w:abstractNumId w:val="8"/>
  </w:num>
  <w:num w:numId="2" w16cid:durableId="1669864812">
    <w:abstractNumId w:val="8"/>
  </w:num>
  <w:num w:numId="3" w16cid:durableId="1318799035">
    <w:abstractNumId w:val="4"/>
  </w:num>
  <w:num w:numId="4" w16cid:durableId="1773629057">
    <w:abstractNumId w:val="5"/>
  </w:num>
  <w:num w:numId="5" w16cid:durableId="2032298601">
    <w:abstractNumId w:val="5"/>
  </w:num>
  <w:num w:numId="6" w16cid:durableId="1496914857">
    <w:abstractNumId w:val="0"/>
  </w:num>
  <w:num w:numId="7" w16cid:durableId="1716345766">
    <w:abstractNumId w:val="2"/>
  </w:num>
  <w:num w:numId="8" w16cid:durableId="56005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14759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4821235">
    <w:abstractNumId w:val="7"/>
  </w:num>
  <w:num w:numId="11" w16cid:durableId="839077683">
    <w:abstractNumId w:val="0"/>
  </w:num>
  <w:num w:numId="12" w16cid:durableId="1473329723">
    <w:abstractNumId w:val="3"/>
  </w:num>
  <w:num w:numId="13" w16cid:durableId="302344849">
    <w:abstractNumId w:val="2"/>
  </w:num>
  <w:num w:numId="14" w16cid:durableId="1490706823">
    <w:abstractNumId w:val="8"/>
  </w:num>
  <w:num w:numId="15" w16cid:durableId="86410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A5"/>
    <w:rsid w:val="000012C5"/>
    <w:rsid w:val="00014860"/>
    <w:rsid w:val="000365FD"/>
    <w:rsid w:val="0005669A"/>
    <w:rsid w:val="00066326"/>
    <w:rsid w:val="00084075"/>
    <w:rsid w:val="000A190E"/>
    <w:rsid w:val="000A1B6B"/>
    <w:rsid w:val="000B598F"/>
    <w:rsid w:val="000F7474"/>
    <w:rsid w:val="00103DF8"/>
    <w:rsid w:val="00114697"/>
    <w:rsid w:val="00122976"/>
    <w:rsid w:val="00132567"/>
    <w:rsid w:val="001437E3"/>
    <w:rsid w:val="00174402"/>
    <w:rsid w:val="001A3673"/>
    <w:rsid w:val="001C1451"/>
    <w:rsid w:val="001E31D2"/>
    <w:rsid w:val="001E7F9E"/>
    <w:rsid w:val="001F12CA"/>
    <w:rsid w:val="001F2922"/>
    <w:rsid w:val="002239F7"/>
    <w:rsid w:val="002315E5"/>
    <w:rsid w:val="00235EC8"/>
    <w:rsid w:val="002434FE"/>
    <w:rsid w:val="0025132D"/>
    <w:rsid w:val="002A3AD4"/>
    <w:rsid w:val="002A6556"/>
    <w:rsid w:val="002B1A45"/>
    <w:rsid w:val="002C634A"/>
    <w:rsid w:val="002F3306"/>
    <w:rsid w:val="00334E3F"/>
    <w:rsid w:val="003425A3"/>
    <w:rsid w:val="00390702"/>
    <w:rsid w:val="00396AA5"/>
    <w:rsid w:val="003E0283"/>
    <w:rsid w:val="003E0C9F"/>
    <w:rsid w:val="003E5D52"/>
    <w:rsid w:val="00414C74"/>
    <w:rsid w:val="00427C4C"/>
    <w:rsid w:val="004673B9"/>
    <w:rsid w:val="00486F73"/>
    <w:rsid w:val="004C5EB3"/>
    <w:rsid w:val="004D7264"/>
    <w:rsid w:val="004F3A11"/>
    <w:rsid w:val="0052683C"/>
    <w:rsid w:val="0054266B"/>
    <w:rsid w:val="00544475"/>
    <w:rsid w:val="00577F40"/>
    <w:rsid w:val="005A2FC3"/>
    <w:rsid w:val="005B3C58"/>
    <w:rsid w:val="005C5336"/>
    <w:rsid w:val="005D1AFC"/>
    <w:rsid w:val="005E32A2"/>
    <w:rsid w:val="005E600F"/>
    <w:rsid w:val="005E76E8"/>
    <w:rsid w:val="00600E3B"/>
    <w:rsid w:val="00602AE8"/>
    <w:rsid w:val="006242FB"/>
    <w:rsid w:val="00625EB9"/>
    <w:rsid w:val="00650005"/>
    <w:rsid w:val="0066243E"/>
    <w:rsid w:val="00673CA4"/>
    <w:rsid w:val="00680510"/>
    <w:rsid w:val="006A11AB"/>
    <w:rsid w:val="006A181C"/>
    <w:rsid w:val="006D638A"/>
    <w:rsid w:val="00704E58"/>
    <w:rsid w:val="0071405E"/>
    <w:rsid w:val="00715ADC"/>
    <w:rsid w:val="007206CF"/>
    <w:rsid w:val="00720E11"/>
    <w:rsid w:val="007260CD"/>
    <w:rsid w:val="00744F44"/>
    <w:rsid w:val="007B6C18"/>
    <w:rsid w:val="007C321A"/>
    <w:rsid w:val="007D26A2"/>
    <w:rsid w:val="007D2F2D"/>
    <w:rsid w:val="007F603D"/>
    <w:rsid w:val="00800E2B"/>
    <w:rsid w:val="00810A61"/>
    <w:rsid w:val="00812C41"/>
    <w:rsid w:val="00813CA5"/>
    <w:rsid w:val="008262D7"/>
    <w:rsid w:val="00844D22"/>
    <w:rsid w:val="0085249E"/>
    <w:rsid w:val="00860D97"/>
    <w:rsid w:val="00882241"/>
    <w:rsid w:val="00896E0B"/>
    <w:rsid w:val="008A3E48"/>
    <w:rsid w:val="008B3162"/>
    <w:rsid w:val="008B5BB8"/>
    <w:rsid w:val="008E0F2E"/>
    <w:rsid w:val="008E40A4"/>
    <w:rsid w:val="008F46AB"/>
    <w:rsid w:val="008F56AD"/>
    <w:rsid w:val="0091559A"/>
    <w:rsid w:val="00964EAA"/>
    <w:rsid w:val="009966C1"/>
    <w:rsid w:val="009A1E27"/>
    <w:rsid w:val="009B1253"/>
    <w:rsid w:val="00A23D69"/>
    <w:rsid w:val="00A250D0"/>
    <w:rsid w:val="00A30C18"/>
    <w:rsid w:val="00A32460"/>
    <w:rsid w:val="00A97E11"/>
    <w:rsid w:val="00AF1BE1"/>
    <w:rsid w:val="00AF5FCB"/>
    <w:rsid w:val="00AF6D20"/>
    <w:rsid w:val="00B31D6C"/>
    <w:rsid w:val="00B3395B"/>
    <w:rsid w:val="00B700FD"/>
    <w:rsid w:val="00B769A9"/>
    <w:rsid w:val="00B771C5"/>
    <w:rsid w:val="00B87DA6"/>
    <w:rsid w:val="00B9239C"/>
    <w:rsid w:val="00BA0E37"/>
    <w:rsid w:val="00BA2652"/>
    <w:rsid w:val="00BC2111"/>
    <w:rsid w:val="00BC2AEC"/>
    <w:rsid w:val="00BD71E7"/>
    <w:rsid w:val="00C02A61"/>
    <w:rsid w:val="00C0624B"/>
    <w:rsid w:val="00C52152"/>
    <w:rsid w:val="00C54226"/>
    <w:rsid w:val="00C57474"/>
    <w:rsid w:val="00C92CC1"/>
    <w:rsid w:val="00CA6AF5"/>
    <w:rsid w:val="00CB7A2D"/>
    <w:rsid w:val="00CC55E1"/>
    <w:rsid w:val="00CC5CDA"/>
    <w:rsid w:val="00CC6051"/>
    <w:rsid w:val="00D65091"/>
    <w:rsid w:val="00D75E0A"/>
    <w:rsid w:val="00D77D1B"/>
    <w:rsid w:val="00D856D2"/>
    <w:rsid w:val="00D9136E"/>
    <w:rsid w:val="00D915A8"/>
    <w:rsid w:val="00D93000"/>
    <w:rsid w:val="00DE04A3"/>
    <w:rsid w:val="00DF2B6B"/>
    <w:rsid w:val="00E336AC"/>
    <w:rsid w:val="00E51DE8"/>
    <w:rsid w:val="00E705FC"/>
    <w:rsid w:val="00E7736D"/>
    <w:rsid w:val="00E85C5F"/>
    <w:rsid w:val="00E936F7"/>
    <w:rsid w:val="00EB6B22"/>
    <w:rsid w:val="00ED3621"/>
    <w:rsid w:val="00EE1DF4"/>
    <w:rsid w:val="00EE77C9"/>
    <w:rsid w:val="00EF5F1B"/>
    <w:rsid w:val="00F035DF"/>
    <w:rsid w:val="00F06012"/>
    <w:rsid w:val="00F36989"/>
    <w:rsid w:val="00F40990"/>
    <w:rsid w:val="00F44DC7"/>
    <w:rsid w:val="00F47231"/>
    <w:rsid w:val="00F71972"/>
    <w:rsid w:val="00F720C9"/>
    <w:rsid w:val="00F75362"/>
    <w:rsid w:val="00F81DDB"/>
    <w:rsid w:val="00F963C3"/>
    <w:rsid w:val="00F9679A"/>
    <w:rsid w:val="00FC2A95"/>
    <w:rsid w:val="00FD287C"/>
    <w:rsid w:val="00FE0C46"/>
    <w:rsid w:val="00FE59E8"/>
    <w:rsid w:val="00FF7A98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B274D6"/>
  <w15:chartTrackingRefBased/>
  <w15:docId w15:val="{D4DF3E44-4DBA-48BD-AF41-AF69782E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A5"/>
  </w:style>
  <w:style w:type="paragraph" w:styleId="Heading1">
    <w:name w:val="heading 1"/>
    <w:basedOn w:val="Normal"/>
    <w:next w:val="Normal"/>
    <w:link w:val="Heading1Char"/>
    <w:uiPriority w:val="9"/>
    <w:qFormat/>
    <w:rsid w:val="0081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9A"/>
  </w:style>
  <w:style w:type="paragraph" w:styleId="Footer">
    <w:name w:val="footer"/>
    <w:basedOn w:val="Normal"/>
    <w:link w:val="FooterChar"/>
    <w:uiPriority w:val="99"/>
    <w:unhideWhenUsed/>
    <w:rsid w:val="00056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9AAF-251D-4605-B133-7B28E1C734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GITE</dc:creator>
  <cp:keywords/>
  <dc:description/>
  <cp:lastModifiedBy>sarthakjadhav102@gmail.com</cp:lastModifiedBy>
  <cp:revision>2</cp:revision>
  <dcterms:created xsi:type="dcterms:W3CDTF">2025-04-10T18:33:00Z</dcterms:created>
  <dcterms:modified xsi:type="dcterms:W3CDTF">2025-04-10T18:33:00Z</dcterms:modified>
</cp:coreProperties>
</file>